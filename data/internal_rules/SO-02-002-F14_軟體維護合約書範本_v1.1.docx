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37DE3" w14:textId="72008197" w:rsidR="00040621" w:rsidRPr="000A4992" w:rsidRDefault="001B6F38" w:rsidP="00040621">
      <w:pPr>
        <w:pStyle w:val="ac"/>
        <w:spacing w:afterLines="0" w:after="0" w:line="480" w:lineRule="auto"/>
        <w:rPr>
          <w:rFonts w:ascii="Times New Roman" w:hAnsi="Times New Roman" w:cs="Times New Roman"/>
        </w:rPr>
      </w:pPr>
      <w:r>
        <w:rPr>
          <w:rFonts w:ascii="Times New Roman" w:hAnsi="Times New Roman" w:cs="Times New Roman"/>
        </w:rPr>
        <w:t>XXXXXX</w:t>
      </w:r>
      <w:r w:rsidR="00191AC2" w:rsidRPr="00191AC2">
        <w:rPr>
          <w:rFonts w:ascii="Times New Roman" w:hAnsi="Times New Roman" w:cs="Times New Roman" w:hint="eastAsia"/>
        </w:rPr>
        <w:t>系統維護合約</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040621" w:rsidRPr="000A4992" w14:paraId="0B3D6F9C" w14:textId="77777777" w:rsidTr="00A37C1E">
        <w:trPr>
          <w:cantSplit/>
          <w:trHeight w:val="539"/>
        </w:trPr>
        <w:tc>
          <w:tcPr>
            <w:tcW w:w="1474" w:type="dxa"/>
            <w:vMerge w:val="restart"/>
            <w:shd w:val="clear" w:color="auto" w:fill="auto"/>
            <w:vAlign w:val="center"/>
          </w:tcPr>
          <w:p w14:paraId="153123A4"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立合約書人：</w:t>
            </w:r>
          </w:p>
        </w:tc>
        <w:tc>
          <w:tcPr>
            <w:tcW w:w="3856" w:type="dxa"/>
            <w:shd w:val="clear" w:color="auto" w:fill="auto"/>
            <w:vAlign w:val="center"/>
          </w:tcPr>
          <w:p w14:paraId="19310A92"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群益金鼎證券股份有限公司</w:t>
            </w:r>
          </w:p>
        </w:tc>
        <w:tc>
          <w:tcPr>
            <w:tcW w:w="1928" w:type="dxa"/>
            <w:shd w:val="clear" w:color="auto" w:fill="auto"/>
            <w:vAlign w:val="center"/>
          </w:tcPr>
          <w:p w14:paraId="096F3B2A"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（以下簡稱甲方）</w:t>
            </w:r>
          </w:p>
        </w:tc>
      </w:tr>
      <w:tr w:rsidR="00040621" w:rsidRPr="000A4992" w14:paraId="5FD69168" w14:textId="77777777" w:rsidTr="00A37C1E">
        <w:trPr>
          <w:cantSplit/>
          <w:trHeight w:val="539"/>
        </w:trPr>
        <w:tc>
          <w:tcPr>
            <w:tcW w:w="1474" w:type="dxa"/>
            <w:vMerge/>
            <w:shd w:val="clear" w:color="auto" w:fill="auto"/>
            <w:vAlign w:val="center"/>
          </w:tcPr>
          <w:p w14:paraId="4EEF73BC" w14:textId="77777777" w:rsidR="00040621" w:rsidRPr="000A4992" w:rsidRDefault="00040621" w:rsidP="00A37C1E">
            <w:pPr>
              <w:pStyle w:val="-0"/>
              <w:rPr>
                <w:rFonts w:ascii="Times New Roman" w:hAnsi="Times New Roman" w:cs="Times New Roman"/>
              </w:rPr>
            </w:pPr>
          </w:p>
        </w:tc>
        <w:tc>
          <w:tcPr>
            <w:tcW w:w="3856" w:type="dxa"/>
            <w:shd w:val="clear" w:color="auto" w:fill="auto"/>
            <w:vAlign w:val="center"/>
          </w:tcPr>
          <w:p w14:paraId="5337D8C0" w14:textId="797FEEB5" w:rsidR="00040621" w:rsidRPr="000A4992" w:rsidRDefault="001B6F38" w:rsidP="00A37C1E">
            <w:pPr>
              <w:adjustRightInd w:val="0"/>
              <w:snapToGrid w:val="0"/>
              <w:spacing w:line="240" w:lineRule="atLeast"/>
              <w:jc w:val="both"/>
            </w:pPr>
            <w:r>
              <w:rPr>
                <w:rFonts w:eastAsia="標楷體" w:hint="eastAsia"/>
                <w:color w:val="0000FF"/>
              </w:rPr>
              <w:t>X</w:t>
            </w:r>
            <w:r>
              <w:rPr>
                <w:rFonts w:eastAsia="標楷體"/>
                <w:color w:val="0000FF"/>
              </w:rPr>
              <w:t>XXXX</w:t>
            </w:r>
            <w:r w:rsidR="00191AC2" w:rsidRPr="00191AC2">
              <w:rPr>
                <w:rFonts w:eastAsia="標楷體" w:hint="eastAsia"/>
                <w:color w:val="0000FF"/>
              </w:rPr>
              <w:t>股份有限公司</w:t>
            </w:r>
          </w:p>
        </w:tc>
        <w:tc>
          <w:tcPr>
            <w:tcW w:w="1928" w:type="dxa"/>
            <w:shd w:val="clear" w:color="auto" w:fill="auto"/>
            <w:vAlign w:val="center"/>
          </w:tcPr>
          <w:p w14:paraId="20831558"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（以下簡稱乙方）</w:t>
            </w:r>
          </w:p>
        </w:tc>
      </w:tr>
    </w:tbl>
    <w:p w14:paraId="459524B6" w14:textId="4DEF51CC" w:rsidR="00040621" w:rsidRPr="000A4992" w:rsidRDefault="00040621" w:rsidP="00040621">
      <w:pPr>
        <w:pStyle w:val="12"/>
        <w:rPr>
          <w:rFonts w:ascii="Times New Roman" w:hAnsi="Times New Roman"/>
        </w:rPr>
      </w:pPr>
      <w:r w:rsidRPr="000A4992">
        <w:rPr>
          <w:rFonts w:ascii="Times New Roman" w:hAnsi="Times New Roman"/>
        </w:rPr>
        <w:t>茲為電腦軟硬體或網路設備維護事宜，甲方委託乙方維護如本合約</w:t>
      </w:r>
      <w:r w:rsidRPr="000A4992">
        <w:rPr>
          <w:rFonts w:ascii="Times New Roman" w:hAnsi="Times New Roman"/>
          <w:color w:val="0000FF"/>
          <w:kern w:val="2"/>
        </w:rPr>
        <w:t>“</w:t>
      </w:r>
      <w:r w:rsidRPr="000A4992">
        <w:rPr>
          <w:rFonts w:ascii="Times New Roman" w:hAnsi="Times New Roman"/>
          <w:color w:val="0000FF"/>
          <w:kern w:val="2"/>
        </w:rPr>
        <w:t>第一條維護標的物</w:t>
      </w:r>
      <w:r w:rsidRPr="000A4992">
        <w:rPr>
          <w:rFonts w:ascii="Times New Roman" w:hAnsi="Times New Roman"/>
          <w:color w:val="0000FF"/>
          <w:kern w:val="2"/>
        </w:rPr>
        <w:t>”</w:t>
      </w:r>
      <w:r w:rsidRPr="000A4992">
        <w:rPr>
          <w:rFonts w:ascii="Times New Roman" w:hAnsi="Times New Roman"/>
          <w:color w:val="0000FF"/>
          <w:kern w:val="2"/>
        </w:rPr>
        <w:t>所列之</w:t>
      </w:r>
      <w:r w:rsidRPr="000A00F3">
        <w:rPr>
          <w:rFonts w:ascii="Times New Roman" w:hAnsi="Times New Roman"/>
          <w:color w:val="0000FF"/>
          <w:kern w:val="2"/>
          <w:highlight w:val="yellow"/>
        </w:rPr>
        <w:t>電腦軟硬體或網路設備</w:t>
      </w:r>
      <w:r w:rsidRPr="000A4992">
        <w:rPr>
          <w:rFonts w:ascii="Times New Roman" w:hAnsi="Times New Roman"/>
          <w:color w:val="0000FF"/>
          <w:kern w:val="2"/>
        </w:rPr>
        <w:t>（以下簡稱</w:t>
      </w:r>
      <w:r w:rsidR="001B6F38">
        <w:rPr>
          <w:rFonts w:ascii="Times New Roman" w:hAnsi="Times New Roman" w:hint="eastAsia"/>
          <w:color w:val="0000FF"/>
          <w:kern w:val="2"/>
        </w:rPr>
        <w:t>X</w:t>
      </w:r>
      <w:r w:rsidR="001B6F38">
        <w:rPr>
          <w:rFonts w:ascii="Times New Roman" w:hAnsi="Times New Roman"/>
          <w:color w:val="0000FF"/>
          <w:kern w:val="2"/>
        </w:rPr>
        <w:t>X</w:t>
      </w:r>
      <w:r w:rsidR="001B6F38">
        <w:rPr>
          <w:rFonts w:ascii="Times New Roman" w:hAnsi="Times New Roman" w:hint="eastAsia"/>
          <w:color w:val="0000FF"/>
          <w:kern w:val="2"/>
        </w:rPr>
        <w:t>系統</w:t>
      </w:r>
      <w:r w:rsidRPr="000A4992">
        <w:rPr>
          <w:rFonts w:ascii="Times New Roman" w:hAnsi="Times New Roman"/>
          <w:color w:val="0000FF"/>
          <w:kern w:val="2"/>
        </w:rPr>
        <w:t>）</w:t>
      </w:r>
      <w:r w:rsidRPr="000A4992">
        <w:rPr>
          <w:rFonts w:ascii="Times New Roman" w:hAnsi="Times New Roman"/>
        </w:rPr>
        <w:t>，乙方願於本合約有效期間，提供最佳服務。</w:t>
      </w:r>
    </w:p>
    <w:p w14:paraId="05AE4378" w14:textId="77777777" w:rsidR="00040621" w:rsidRPr="000A4992" w:rsidRDefault="00040621" w:rsidP="00040621">
      <w:pPr>
        <w:pStyle w:val="1"/>
        <w:rPr>
          <w:rFonts w:ascii="Times New Roman" w:hAnsi="Times New Roman"/>
        </w:rPr>
      </w:pPr>
      <w:r w:rsidRPr="000A4992">
        <w:rPr>
          <w:rFonts w:ascii="Times New Roman" w:hAnsi="Times New Roman"/>
        </w:rPr>
        <w:t>維護標的物</w:t>
      </w:r>
    </w:p>
    <w:p w14:paraId="095F14E9" w14:textId="2B0D8561" w:rsidR="00040621" w:rsidRDefault="00040621" w:rsidP="00914184">
      <w:pPr>
        <w:pStyle w:val="3"/>
      </w:pPr>
      <w:r w:rsidRPr="000A4992">
        <w:t>乙方提供維護服務之標的詳如附件</w:t>
      </w:r>
      <w:r w:rsidR="001B6F38">
        <w:rPr>
          <w:rFonts w:ascii="新細明體" w:eastAsia="新細明體" w:hAnsi="新細明體" w:hint="eastAsia"/>
        </w:rPr>
        <w:t>「</w:t>
      </w:r>
      <w:r w:rsidR="00191AC2" w:rsidRPr="001C4CDD">
        <w:rPr>
          <w:rFonts w:hint="eastAsia"/>
          <w:color w:val="0000FF"/>
        </w:rPr>
        <w:t>報價單</w:t>
      </w:r>
      <w:r w:rsidR="001B6F38">
        <w:rPr>
          <w:rFonts w:hint="eastAsia"/>
        </w:rPr>
        <w:t>」</w:t>
      </w:r>
      <w:r w:rsidR="00914184">
        <w:rPr>
          <w:rFonts w:hint="eastAsia"/>
        </w:rPr>
        <w:t>之</w:t>
      </w:r>
      <w:r w:rsidR="001B6F38" w:rsidRPr="001B6F38">
        <w:rPr>
          <w:highlight w:val="yellow"/>
        </w:rPr>
        <w:t>XXXXXX</w:t>
      </w:r>
      <w:r w:rsidR="00914184" w:rsidRPr="00914184">
        <w:rPr>
          <w:rFonts w:hint="eastAsia"/>
        </w:rPr>
        <w:t>系統維護</w:t>
      </w:r>
      <w:r w:rsidR="00914184">
        <w:rPr>
          <w:rFonts w:hint="eastAsia"/>
        </w:rPr>
        <w:t>部分</w:t>
      </w:r>
      <w:r w:rsidRPr="000A4992">
        <w:t>。</w:t>
      </w:r>
    </w:p>
    <w:p w14:paraId="04CF815D" w14:textId="251DA35B" w:rsidR="00040621" w:rsidRPr="000A4992" w:rsidRDefault="00040621" w:rsidP="00040621">
      <w:pPr>
        <w:pStyle w:val="1"/>
        <w:ind w:left="1261" w:hanging="1261"/>
        <w:rPr>
          <w:rFonts w:ascii="Times New Roman" w:hAnsi="Times New Roman"/>
        </w:rPr>
      </w:pPr>
      <w:r w:rsidRPr="000A4992">
        <w:rPr>
          <w:rFonts w:ascii="Times New Roman" w:hAnsi="Times New Roman"/>
        </w:rPr>
        <w:t>維護項目</w:t>
      </w:r>
    </w:p>
    <w:p w14:paraId="27A2721A" w14:textId="7A7F818C" w:rsidR="00040621" w:rsidRDefault="00040621" w:rsidP="00BA1022">
      <w:pPr>
        <w:pStyle w:val="3"/>
      </w:pPr>
      <w:r w:rsidRPr="000A4992">
        <w:t>故障檢修：故障檢修包括故障因素判別、排除。如故障原因係甲方於正常情形下使用所發生之</w:t>
      </w:r>
      <w:r w:rsidR="00D9268C">
        <w:rPr>
          <w:rFonts w:hint="eastAsia"/>
        </w:rPr>
        <w:t>軟</w:t>
      </w:r>
      <w:r w:rsidRPr="000A4992">
        <w:t>體</w:t>
      </w:r>
      <w:r w:rsidR="00D9268C">
        <w:rPr>
          <w:rFonts w:hint="eastAsia"/>
        </w:rPr>
        <w:t>錯誤</w:t>
      </w:r>
      <w:r w:rsidRPr="000A4992">
        <w:t>時，乙方應予以更</w:t>
      </w:r>
      <w:r w:rsidR="00D9268C">
        <w:rPr>
          <w:rFonts w:hint="eastAsia"/>
        </w:rPr>
        <w:t>新</w:t>
      </w:r>
      <w:r w:rsidRPr="000A4992">
        <w:t>之，</w:t>
      </w:r>
      <w:r w:rsidR="00D9268C" w:rsidRPr="000A4992">
        <w:t>更</w:t>
      </w:r>
      <w:r w:rsidR="00D9268C">
        <w:rPr>
          <w:rFonts w:hint="eastAsia"/>
        </w:rPr>
        <w:t>新軟體版本</w:t>
      </w:r>
      <w:r w:rsidRPr="000A4992">
        <w:t>之費用由乙方負擔。故障檢修進行中，而本合約期限屆滿時，乙方仍將依狀況需要人員工作能力，繼續執行至該次</w:t>
      </w:r>
      <w:r w:rsidR="00D9268C">
        <w:rPr>
          <w:rFonts w:hint="eastAsia"/>
        </w:rPr>
        <w:t>修複</w:t>
      </w:r>
      <w:r w:rsidRPr="000A4992">
        <w:t>工作完成止，乙方不另收工時及交通費。</w:t>
      </w:r>
    </w:p>
    <w:p w14:paraId="43F6C7DF" w14:textId="03C68C9C" w:rsidR="001B6F38" w:rsidRPr="001B6F38" w:rsidRDefault="001B6F38" w:rsidP="001B6F38">
      <w:pPr>
        <w:pStyle w:val="3"/>
        <w:tabs>
          <w:tab w:val="num" w:pos="1200"/>
        </w:tabs>
      </w:pPr>
      <w:r w:rsidRPr="000A4992">
        <w:t>定期維護、保養：乙方同意對本合約維護標的，做定期維護、保養工作。維護、保養工作包括維護標的之清</w:t>
      </w:r>
      <w:r>
        <w:rPr>
          <w:rFonts w:hint="eastAsia"/>
        </w:rPr>
        <w:t>理</w:t>
      </w:r>
      <w:r w:rsidRPr="000A4992">
        <w:t>、整理、檢測和必要之軟體版本，系統安全修正程式更新等工作，以減少</w:t>
      </w:r>
      <w:r>
        <w:rPr>
          <w:rFonts w:hint="eastAsia"/>
          <w:color w:val="0000FF"/>
        </w:rPr>
        <w:t>X</w:t>
      </w:r>
      <w:r>
        <w:rPr>
          <w:color w:val="0000FF"/>
        </w:rPr>
        <w:t>X</w:t>
      </w:r>
      <w:r>
        <w:rPr>
          <w:rFonts w:hint="eastAsia"/>
          <w:color w:val="0000FF"/>
        </w:rPr>
        <w:t>系統</w:t>
      </w:r>
      <w:r w:rsidRPr="000A4992">
        <w:t>故障</w:t>
      </w:r>
      <w:r>
        <w:rPr>
          <w:rFonts w:hint="eastAsia"/>
        </w:rPr>
        <w:t>，</w:t>
      </w:r>
      <w:r w:rsidRPr="00365F42">
        <w:rPr>
          <w:rFonts w:hint="eastAsia"/>
        </w:rPr>
        <w:t>並提供維護記錄</w:t>
      </w:r>
      <w:r w:rsidRPr="000A4992">
        <w:t>。</w:t>
      </w:r>
    </w:p>
    <w:p w14:paraId="041D8B26" w14:textId="4FDEF093" w:rsidR="00040621" w:rsidRDefault="00040621" w:rsidP="00BA1022">
      <w:pPr>
        <w:pStyle w:val="3"/>
      </w:pPr>
      <w:r w:rsidRPr="000A4992">
        <w:t>諮詢服務：甲方得於一般辦公時間內以電話向乙方諮詢有關</w:t>
      </w:r>
      <w:r w:rsidR="001B6F38">
        <w:rPr>
          <w:rFonts w:hint="eastAsia"/>
          <w:color w:val="0000FF"/>
        </w:rPr>
        <w:t>X</w:t>
      </w:r>
      <w:r w:rsidR="001B6F38">
        <w:rPr>
          <w:color w:val="0000FF"/>
        </w:rPr>
        <w:t>X</w:t>
      </w:r>
      <w:r w:rsidR="001B6F38">
        <w:rPr>
          <w:rFonts w:hint="eastAsia"/>
          <w:color w:val="0000FF"/>
        </w:rPr>
        <w:t>系統</w:t>
      </w:r>
      <w:r w:rsidRPr="000A4992">
        <w:t>使用之各種問題。</w:t>
      </w:r>
    </w:p>
    <w:p w14:paraId="7A09A334" w14:textId="2B32E0EB" w:rsidR="001B6F38" w:rsidRPr="001B6F38" w:rsidRDefault="001B6F38" w:rsidP="001B6F38">
      <w:pPr>
        <w:pStyle w:val="3"/>
        <w:tabs>
          <w:tab w:val="num" w:pos="1200"/>
        </w:tabs>
      </w:pPr>
      <w:r w:rsidRPr="001B6F38">
        <w:rPr>
          <w:rFonts w:hint="eastAsia"/>
        </w:rPr>
        <w:t>乙方於自行發現程式漏洞、版本老舊，或於使用相同服務之其他證券商應用系統發生故障或異常時，應儘速瞭解原因，主動轉知及提供甲方因應措施，俾採取適當程序防範潛在異常事件。</w:t>
      </w:r>
    </w:p>
    <w:p w14:paraId="7C6FDE95" w14:textId="77777777" w:rsidR="00040621" w:rsidRPr="000A4992" w:rsidRDefault="00040621" w:rsidP="00040621">
      <w:pPr>
        <w:pStyle w:val="1"/>
        <w:rPr>
          <w:rFonts w:ascii="Times New Roman" w:hAnsi="Times New Roman"/>
        </w:rPr>
      </w:pPr>
      <w:r w:rsidRPr="000A4992">
        <w:rPr>
          <w:rFonts w:ascii="Times New Roman" w:hAnsi="Times New Roman"/>
        </w:rPr>
        <w:t>維護費用</w:t>
      </w:r>
    </w:p>
    <w:p w14:paraId="6ABAF9A8" w14:textId="3AF6ED48" w:rsidR="00040621" w:rsidRPr="000A4992" w:rsidRDefault="00040621" w:rsidP="00040621">
      <w:pPr>
        <w:pStyle w:val="12"/>
        <w:rPr>
          <w:rFonts w:ascii="Times New Roman" w:hAnsi="Times New Roman"/>
        </w:rPr>
      </w:pPr>
      <w:r w:rsidRPr="000A4992">
        <w:rPr>
          <w:rFonts w:ascii="Times New Roman" w:hAnsi="Times New Roman"/>
        </w:rPr>
        <w:t>本合約全年度維護費用共計新台幣</w:t>
      </w:r>
      <w:r w:rsidR="001B6F38" w:rsidRPr="000A4992">
        <w:rPr>
          <w:rFonts w:ascii="Times New Roman" w:hAnsi="Times New Roman"/>
          <w:color w:val="0000FF"/>
          <w:kern w:val="2"/>
          <w:u w:val="single"/>
        </w:rPr>
        <w:t xml:space="preserve">     </w:t>
      </w:r>
      <w:r w:rsidRPr="000A4992">
        <w:rPr>
          <w:rFonts w:ascii="Times New Roman" w:hAnsi="Times New Roman"/>
          <w:color w:val="0000FF"/>
          <w:kern w:val="2"/>
        </w:rPr>
        <w:t>元</w:t>
      </w:r>
      <w:r w:rsidRPr="000A4992">
        <w:rPr>
          <w:rFonts w:ascii="Times New Roman" w:hAnsi="Times New Roman"/>
        </w:rPr>
        <w:t>（含稅）。</w:t>
      </w:r>
    </w:p>
    <w:p w14:paraId="220881DE" w14:textId="77777777" w:rsidR="00040621" w:rsidRPr="000A4992" w:rsidRDefault="00040621" w:rsidP="00040621">
      <w:pPr>
        <w:pStyle w:val="1"/>
        <w:rPr>
          <w:rFonts w:ascii="Times New Roman" w:hAnsi="Times New Roman"/>
        </w:rPr>
      </w:pPr>
      <w:r w:rsidRPr="000A4992">
        <w:rPr>
          <w:rFonts w:ascii="Times New Roman" w:hAnsi="Times New Roman"/>
        </w:rPr>
        <w:lastRenderedPageBreak/>
        <w:t>維護費用支付</w:t>
      </w:r>
    </w:p>
    <w:p w14:paraId="3B6AE157" w14:textId="34AA996B" w:rsidR="00040621" w:rsidRPr="00DF3B64" w:rsidRDefault="00191AC2" w:rsidP="00040621">
      <w:pPr>
        <w:pStyle w:val="12"/>
        <w:rPr>
          <w:rFonts w:ascii="Times New Roman" w:hAnsi="Times New Roman"/>
          <w:color w:val="0000FF"/>
        </w:rPr>
      </w:pPr>
      <w:r w:rsidRPr="00191AC2">
        <w:rPr>
          <w:rFonts w:ascii="Times New Roman" w:hAnsi="Times New Roman" w:hint="eastAsia"/>
          <w:color w:val="0000FF"/>
        </w:rPr>
        <w:t>本合約之價款於期初付款，由乙方開立統一發票向甲方請款，甲方於收到乙方發票後３０日內，全額匯款或開立全額即期支票給付予乙方。</w:t>
      </w:r>
    </w:p>
    <w:p w14:paraId="68A35D61" w14:textId="77777777" w:rsidR="00040621" w:rsidRPr="000A4992" w:rsidRDefault="00040621" w:rsidP="00040621">
      <w:pPr>
        <w:pStyle w:val="1"/>
        <w:rPr>
          <w:rFonts w:ascii="Times New Roman" w:hAnsi="Times New Roman"/>
        </w:rPr>
      </w:pPr>
      <w:r w:rsidRPr="000A4992">
        <w:rPr>
          <w:rFonts w:ascii="Times New Roman" w:hAnsi="Times New Roman"/>
        </w:rPr>
        <w:t>合約期間</w:t>
      </w:r>
    </w:p>
    <w:p w14:paraId="5E42318C" w14:textId="376F4B64" w:rsidR="00040621" w:rsidRPr="000A4992" w:rsidRDefault="00191AC2" w:rsidP="00040621">
      <w:pPr>
        <w:pStyle w:val="12"/>
        <w:rPr>
          <w:rFonts w:ascii="Times New Roman" w:hAnsi="Times New Roman"/>
        </w:rPr>
      </w:pPr>
      <w:r w:rsidRPr="000A4992">
        <w:rPr>
          <w:rFonts w:ascii="Times New Roman" w:hAnsi="Times New Roman"/>
        </w:rPr>
        <w:t>本合約自</w:t>
      </w:r>
      <w:r w:rsidRPr="00EC7C1E">
        <w:rPr>
          <w:rFonts w:ascii="Times New Roman" w:hAnsi="Times New Roman" w:hint="eastAsia"/>
          <w:color w:val="0000FF"/>
        </w:rPr>
        <w:t>民國</w:t>
      </w:r>
      <w:r w:rsidRPr="00DF3B64">
        <w:rPr>
          <w:rFonts w:ascii="Times New Roman" w:hAnsi="Times New Roman" w:hint="eastAsia"/>
          <w:color w:val="0000FF"/>
        </w:rPr>
        <w:t>_</w:t>
      </w:r>
      <w:r w:rsidR="00BE6C83">
        <w:rPr>
          <w:rFonts w:ascii="Times New Roman" w:hAnsi="Times New Roman" w:hint="eastAsia"/>
          <w:color w:val="0000FF"/>
        </w:rPr>
        <w:t>___</w:t>
      </w:r>
      <w:r w:rsidRPr="00DF3B64">
        <w:rPr>
          <w:rFonts w:ascii="Times New Roman" w:hAnsi="Times New Roman" w:hint="eastAsia"/>
          <w:color w:val="0000FF"/>
        </w:rPr>
        <w:t>_</w:t>
      </w:r>
      <w:r w:rsidRPr="00DF3B64">
        <w:rPr>
          <w:rFonts w:ascii="Times New Roman" w:hAnsi="Times New Roman" w:hint="eastAsia"/>
          <w:color w:val="0000FF"/>
        </w:rPr>
        <w:t>年</w:t>
      </w:r>
      <w:r w:rsidRPr="00DF3B64">
        <w:rPr>
          <w:rFonts w:ascii="Times New Roman" w:hAnsi="Times New Roman" w:hint="eastAsia"/>
          <w:color w:val="0000FF"/>
        </w:rPr>
        <w:t>_</w:t>
      </w:r>
      <w:r w:rsidR="00BE6C83">
        <w:rPr>
          <w:rFonts w:ascii="Times New Roman" w:hAnsi="Times New Roman" w:hint="eastAsia"/>
          <w:color w:val="0000FF"/>
        </w:rPr>
        <w:t>__</w:t>
      </w:r>
      <w:r w:rsidRPr="00DF3B64">
        <w:rPr>
          <w:rFonts w:ascii="Times New Roman" w:hAnsi="Times New Roman" w:hint="eastAsia"/>
          <w:color w:val="0000FF"/>
        </w:rPr>
        <w:t>_</w:t>
      </w:r>
      <w:r w:rsidRPr="00DF3B64">
        <w:rPr>
          <w:rFonts w:ascii="Times New Roman" w:hAnsi="Times New Roman" w:hint="eastAsia"/>
          <w:color w:val="0000FF"/>
        </w:rPr>
        <w:t>月</w:t>
      </w:r>
      <w:r w:rsidRPr="00DF3B64">
        <w:rPr>
          <w:rFonts w:ascii="Times New Roman" w:hAnsi="Times New Roman" w:hint="eastAsia"/>
          <w:color w:val="0000FF"/>
        </w:rPr>
        <w:t>_</w:t>
      </w:r>
      <w:r w:rsidR="00BE6C83">
        <w:rPr>
          <w:rFonts w:ascii="Times New Roman" w:hAnsi="Times New Roman" w:hint="eastAsia"/>
          <w:color w:val="0000FF"/>
        </w:rPr>
        <w:t>__</w:t>
      </w:r>
      <w:r w:rsidRPr="00DF3B64">
        <w:rPr>
          <w:rFonts w:ascii="Times New Roman" w:hAnsi="Times New Roman" w:hint="eastAsia"/>
          <w:color w:val="0000FF"/>
        </w:rPr>
        <w:t>_</w:t>
      </w:r>
      <w:r w:rsidRPr="00DF3B64">
        <w:rPr>
          <w:rFonts w:ascii="Times New Roman" w:hAnsi="Times New Roman" w:hint="eastAsia"/>
          <w:color w:val="0000FF"/>
        </w:rPr>
        <w:t>日起至民國</w:t>
      </w:r>
      <w:r w:rsidR="00BE6C83">
        <w:rPr>
          <w:rFonts w:ascii="Times New Roman" w:hAnsi="Times New Roman" w:hint="eastAsia"/>
          <w:color w:val="0000FF"/>
        </w:rPr>
        <w:t>__</w:t>
      </w:r>
      <w:r w:rsidRPr="00DF3B64">
        <w:rPr>
          <w:rFonts w:ascii="Times New Roman" w:hAnsi="Times New Roman" w:hint="eastAsia"/>
          <w:color w:val="0000FF"/>
        </w:rPr>
        <w:t>___</w:t>
      </w:r>
      <w:r w:rsidRPr="00DF3B64">
        <w:rPr>
          <w:rFonts w:ascii="Times New Roman" w:hAnsi="Times New Roman" w:hint="eastAsia"/>
          <w:color w:val="0000FF"/>
        </w:rPr>
        <w:t>年</w:t>
      </w:r>
      <w:r w:rsidRPr="00DF3B64">
        <w:rPr>
          <w:rFonts w:ascii="Times New Roman" w:hAnsi="Times New Roman" w:hint="eastAsia"/>
          <w:color w:val="0000FF"/>
        </w:rPr>
        <w:t>_</w:t>
      </w:r>
      <w:r w:rsidR="00BE6C83">
        <w:rPr>
          <w:rFonts w:ascii="Times New Roman" w:hAnsi="Times New Roman" w:hint="eastAsia"/>
          <w:color w:val="0000FF"/>
        </w:rPr>
        <w:t>_</w:t>
      </w:r>
      <w:r w:rsidRPr="00DF3B64">
        <w:rPr>
          <w:rFonts w:ascii="Times New Roman" w:hAnsi="Times New Roman" w:hint="eastAsia"/>
          <w:color w:val="0000FF"/>
        </w:rPr>
        <w:t>__</w:t>
      </w:r>
      <w:r w:rsidRPr="00DF3B64">
        <w:rPr>
          <w:rFonts w:ascii="Times New Roman" w:hAnsi="Times New Roman" w:hint="eastAsia"/>
          <w:color w:val="0000FF"/>
        </w:rPr>
        <w:t>月</w:t>
      </w:r>
      <w:r w:rsidRPr="00DF3B64">
        <w:rPr>
          <w:rFonts w:ascii="Times New Roman" w:hAnsi="Times New Roman" w:hint="eastAsia"/>
          <w:color w:val="0000FF"/>
        </w:rPr>
        <w:t>_</w:t>
      </w:r>
      <w:r w:rsidR="00BE6C83">
        <w:rPr>
          <w:rFonts w:ascii="Times New Roman" w:hAnsi="Times New Roman" w:hint="eastAsia"/>
          <w:color w:val="0000FF"/>
        </w:rPr>
        <w:t>_</w:t>
      </w:r>
      <w:r w:rsidRPr="00DF3B64">
        <w:rPr>
          <w:rFonts w:ascii="Times New Roman" w:hAnsi="Times New Roman" w:hint="eastAsia"/>
          <w:color w:val="0000FF"/>
        </w:rPr>
        <w:t>__</w:t>
      </w:r>
      <w:r w:rsidRPr="00DF3B64">
        <w:rPr>
          <w:rFonts w:ascii="Times New Roman" w:hAnsi="Times New Roman" w:hint="eastAsia"/>
          <w:color w:val="0000FF"/>
        </w:rPr>
        <w:t>日</w:t>
      </w:r>
      <w:r w:rsidRPr="00EC7C1E">
        <w:rPr>
          <w:rFonts w:ascii="Times New Roman" w:hAnsi="Times New Roman" w:hint="eastAsia"/>
          <w:color w:val="0000FF"/>
        </w:rPr>
        <w:t>止，</w:t>
      </w:r>
      <w:r w:rsidRPr="000A4992">
        <w:rPr>
          <w:rFonts w:ascii="Times New Roman" w:hAnsi="Times New Roman"/>
        </w:rPr>
        <w:t>共計</w:t>
      </w:r>
      <w:r>
        <w:rPr>
          <w:rFonts w:ascii="Times New Roman" w:hAnsi="Times New Roman"/>
          <w:color w:val="0000FF"/>
          <w:kern w:val="2"/>
        </w:rPr>
        <w:t>1</w:t>
      </w:r>
      <w:r w:rsidRPr="000A4992">
        <w:rPr>
          <w:rFonts w:ascii="Times New Roman" w:hAnsi="Times New Roman"/>
        </w:rPr>
        <w:t>年，</w:t>
      </w:r>
      <w:r w:rsidR="00040621" w:rsidRPr="000A4992">
        <w:rPr>
          <w:rFonts w:ascii="Times New Roman" w:hAnsi="Times New Roman"/>
        </w:rPr>
        <w:t>合約期滿，當然終止。</w:t>
      </w:r>
    </w:p>
    <w:p w14:paraId="2C73A380" w14:textId="77777777" w:rsidR="00040621" w:rsidRPr="000A4992" w:rsidRDefault="00040621" w:rsidP="00040621">
      <w:pPr>
        <w:pStyle w:val="1"/>
        <w:rPr>
          <w:rFonts w:ascii="Times New Roman" w:hAnsi="Times New Roman"/>
        </w:rPr>
      </w:pPr>
      <w:r w:rsidRPr="000A4992">
        <w:rPr>
          <w:rFonts w:ascii="Times New Roman" w:hAnsi="Times New Roman"/>
        </w:rPr>
        <w:t>服務地點</w:t>
      </w:r>
    </w:p>
    <w:p w14:paraId="6B541E98" w14:textId="77777777" w:rsidR="00040621" w:rsidRPr="000A4992" w:rsidRDefault="00040621" w:rsidP="00040621">
      <w:pPr>
        <w:pStyle w:val="12"/>
        <w:rPr>
          <w:rFonts w:ascii="Times New Roman" w:hAnsi="Times New Roman"/>
        </w:rPr>
      </w:pPr>
      <w:r w:rsidRPr="000A4992">
        <w:rPr>
          <w:rFonts w:ascii="Times New Roman" w:hAnsi="Times New Roman"/>
        </w:rPr>
        <w:t>台北市</w:t>
      </w:r>
      <w:r w:rsidRPr="000A4992">
        <w:rPr>
          <w:rFonts w:ascii="Times New Roman" w:hAnsi="Times New Roman"/>
        </w:rPr>
        <w:t>105</w:t>
      </w:r>
      <w:r w:rsidRPr="000A4992">
        <w:rPr>
          <w:rFonts w:ascii="Times New Roman" w:hAnsi="Times New Roman"/>
        </w:rPr>
        <w:t>松山區民生東路三段</w:t>
      </w:r>
      <w:r w:rsidRPr="000A4992">
        <w:rPr>
          <w:rFonts w:ascii="Times New Roman" w:hAnsi="Times New Roman"/>
        </w:rPr>
        <w:t>156</w:t>
      </w:r>
      <w:r w:rsidRPr="000A4992">
        <w:rPr>
          <w:rFonts w:ascii="Times New Roman" w:hAnsi="Times New Roman"/>
        </w:rPr>
        <w:t>號或依甲方指定地點。</w:t>
      </w:r>
    </w:p>
    <w:p w14:paraId="152696CC" w14:textId="77777777" w:rsidR="00040621" w:rsidRPr="000A4992" w:rsidRDefault="00040621" w:rsidP="00040621">
      <w:pPr>
        <w:pStyle w:val="1"/>
        <w:rPr>
          <w:rFonts w:ascii="Times New Roman" w:hAnsi="Times New Roman"/>
        </w:rPr>
      </w:pPr>
      <w:r w:rsidRPr="000A4992">
        <w:rPr>
          <w:rFonts w:ascii="Times New Roman" w:hAnsi="Times New Roman"/>
        </w:rPr>
        <w:t>服務水準</w:t>
      </w:r>
    </w:p>
    <w:p w14:paraId="7EC642DF" w14:textId="34CD423D" w:rsidR="001B6F38" w:rsidRDefault="001B6F38" w:rsidP="00BC6F54">
      <w:pPr>
        <w:pStyle w:val="3"/>
        <w:numPr>
          <w:ilvl w:val="0"/>
          <w:numId w:val="19"/>
        </w:numPr>
      </w:pPr>
      <w:r w:rsidRPr="000A4992">
        <w:t>乙方同意於</w:t>
      </w:r>
      <w:r w:rsidRPr="007C24F5">
        <w:rPr>
          <w:color w:val="0000FF"/>
        </w:rPr>
        <w:t>5</w:t>
      </w:r>
      <w:r w:rsidRPr="007C24F5">
        <w:rPr>
          <w:rFonts w:hint="eastAsia"/>
          <w:color w:val="0000FF"/>
        </w:rPr>
        <w:t>＊</w:t>
      </w:r>
      <w:r w:rsidRPr="007C24F5">
        <w:rPr>
          <w:color w:val="0000FF"/>
        </w:rPr>
        <w:t>8(</w:t>
      </w:r>
      <w:r w:rsidRPr="007C24F5">
        <w:rPr>
          <w:rFonts w:hint="eastAsia"/>
          <w:color w:val="0000FF"/>
        </w:rPr>
        <w:t>或</w:t>
      </w:r>
      <w:r w:rsidRPr="007C24F5">
        <w:rPr>
          <w:color w:val="0000FF"/>
        </w:rPr>
        <w:t>7</w:t>
      </w:r>
      <w:r w:rsidRPr="007C24F5">
        <w:rPr>
          <w:rFonts w:hint="eastAsia"/>
          <w:color w:val="0000FF"/>
        </w:rPr>
        <w:t>＊</w:t>
      </w:r>
      <w:r w:rsidRPr="007C24F5">
        <w:rPr>
          <w:color w:val="0000FF"/>
        </w:rPr>
        <w:t>24)</w:t>
      </w:r>
      <w:r w:rsidRPr="000A4992">
        <w:t>服務時間內接獲甲方故障檢修通知時起</w:t>
      </w:r>
      <w:r>
        <w:rPr>
          <w:rFonts w:hint="eastAsia"/>
        </w:rPr>
        <w:t>二</w:t>
      </w:r>
      <w:r>
        <w:t>個工作小時內派遣工程師至前條服務地點修護，並於</w:t>
      </w:r>
      <w:r>
        <w:rPr>
          <w:rFonts w:hint="eastAsia"/>
        </w:rPr>
        <w:t>四</w:t>
      </w:r>
      <w:r w:rsidRPr="000A4992">
        <w:t>個工作小時內完成回復</w:t>
      </w:r>
      <w:r>
        <w:rPr>
          <w:rFonts w:hint="eastAsia"/>
          <w:color w:val="0000FF"/>
        </w:rPr>
        <w:t>X</w:t>
      </w:r>
      <w:r>
        <w:rPr>
          <w:color w:val="0000FF"/>
        </w:rPr>
        <w:t>X</w:t>
      </w:r>
      <w:r>
        <w:rPr>
          <w:rFonts w:hint="eastAsia"/>
          <w:color w:val="0000FF"/>
        </w:rPr>
        <w:t>系統</w:t>
      </w:r>
      <w:r w:rsidRPr="000A4992">
        <w:t>正常運作。如乙方未於前開時間內到達者，甲方有權委由第三人修復，乙方絕無異議，乙方並同意負擔相關費用。</w:t>
      </w:r>
    </w:p>
    <w:p w14:paraId="700569EA" w14:textId="727DA83D" w:rsidR="001B6F38" w:rsidRPr="0047532B" w:rsidRDefault="001B6F38" w:rsidP="00BC6F54">
      <w:pPr>
        <w:pStyle w:val="3"/>
        <w:numPr>
          <w:ilvl w:val="0"/>
          <w:numId w:val="19"/>
        </w:numPr>
      </w:pPr>
      <w:r w:rsidRPr="0047532B">
        <w:rPr>
          <w:rFonts w:hint="eastAsia"/>
        </w:rPr>
        <w:t>乙方進行維修若無法於規定時間內完成回復</w:t>
      </w:r>
      <w:r w:rsidRPr="0047532B">
        <w:rPr>
          <w:color w:val="0000FF"/>
        </w:rPr>
        <w:t>XX</w:t>
      </w:r>
      <w:r w:rsidRPr="0047532B">
        <w:rPr>
          <w:rFonts w:hint="eastAsia"/>
          <w:color w:val="0000FF"/>
        </w:rPr>
        <w:t>系統</w:t>
      </w:r>
      <w:r w:rsidRPr="0047532B">
        <w:rPr>
          <w:rFonts w:hint="eastAsia"/>
        </w:rPr>
        <w:t>正常運作，乙方須無償提供與合約內容標的物同功能需求且同等級以上之替代產品或解決方案供甲方使用，直至</w:t>
      </w:r>
      <w:r w:rsidRPr="0047532B">
        <w:rPr>
          <w:color w:val="0000FF"/>
        </w:rPr>
        <w:t>XX</w:t>
      </w:r>
      <w:r w:rsidRPr="0047532B">
        <w:rPr>
          <w:rFonts w:hint="eastAsia"/>
          <w:color w:val="0000FF"/>
        </w:rPr>
        <w:t>系統</w:t>
      </w:r>
      <w:r w:rsidRPr="0047532B">
        <w:rPr>
          <w:rFonts w:hint="eastAsia"/>
        </w:rPr>
        <w:t>修復為止。</w:t>
      </w:r>
    </w:p>
    <w:p w14:paraId="6DBE2398" w14:textId="7CA11793" w:rsidR="001B6F38" w:rsidRPr="000A4992" w:rsidRDefault="001B6F38" w:rsidP="00BC6F54">
      <w:pPr>
        <w:pStyle w:val="3"/>
        <w:numPr>
          <w:ilvl w:val="0"/>
          <w:numId w:val="19"/>
        </w:numPr>
      </w:pPr>
      <w:r w:rsidRPr="000A4992">
        <w:t>若為</w:t>
      </w:r>
      <w:r w:rsidRPr="000A4992">
        <w:t>5</w:t>
      </w:r>
      <w:r w:rsidRPr="000A4992">
        <w:t>＊</w:t>
      </w:r>
      <w:r w:rsidRPr="000A4992">
        <w:t>8</w:t>
      </w:r>
      <w:r w:rsidRPr="000A4992">
        <w:t>服務等級之</w:t>
      </w:r>
      <w:r w:rsidR="000A00F3">
        <w:rPr>
          <w:rFonts w:hint="eastAsia"/>
          <w:color w:val="0000FF"/>
        </w:rPr>
        <w:t>X</w:t>
      </w:r>
      <w:r w:rsidR="000A00F3">
        <w:rPr>
          <w:color w:val="0000FF"/>
        </w:rPr>
        <w:t>X</w:t>
      </w:r>
      <w:r w:rsidR="000A00F3">
        <w:rPr>
          <w:rFonts w:hint="eastAsia"/>
          <w:color w:val="0000FF"/>
        </w:rPr>
        <w:t>系統</w:t>
      </w:r>
      <w:r w:rsidRPr="000A4992">
        <w:t>，維護受理時間為：</w:t>
      </w:r>
    </w:p>
    <w:p w14:paraId="326872E2" w14:textId="77777777" w:rsidR="001B6F38" w:rsidRPr="000A4992" w:rsidRDefault="001B6F38" w:rsidP="001B6F38">
      <w:pPr>
        <w:pStyle w:val="4"/>
        <w:ind w:leftChars="854" w:left="2410"/>
        <w:rPr>
          <w:rFonts w:ascii="Times New Roman" w:hAnsi="Times New Roman" w:cs="Times New Roman"/>
        </w:rPr>
      </w:pPr>
      <w:r w:rsidRPr="000A4992">
        <w:rPr>
          <w:rFonts w:ascii="Times New Roman" w:hAnsi="Times New Roman" w:cs="Times New Roman"/>
        </w:rPr>
        <w:t>星期一至星期五上午八時至下午五時止。</w:t>
      </w:r>
    </w:p>
    <w:p w14:paraId="6C0C1AE5" w14:textId="77777777" w:rsidR="001B6F38" w:rsidRPr="000A4992" w:rsidRDefault="001B6F38" w:rsidP="001B6F38">
      <w:pPr>
        <w:pStyle w:val="4"/>
        <w:ind w:leftChars="854" w:left="2410"/>
        <w:rPr>
          <w:rFonts w:ascii="Times New Roman" w:hAnsi="Times New Roman" w:cs="Times New Roman"/>
        </w:rPr>
      </w:pPr>
      <w:r w:rsidRPr="000A4992">
        <w:rPr>
          <w:rFonts w:ascii="Times New Roman" w:hAnsi="Times New Roman" w:cs="Times New Roman"/>
        </w:rPr>
        <w:t>國定例假日除外。</w:t>
      </w:r>
    </w:p>
    <w:p w14:paraId="56FAA444" w14:textId="72219E63" w:rsidR="003C18CF" w:rsidRPr="0047532B" w:rsidRDefault="001B6F38" w:rsidP="0047532B">
      <w:pPr>
        <w:pStyle w:val="3"/>
        <w:numPr>
          <w:ilvl w:val="0"/>
          <w:numId w:val="19"/>
        </w:numPr>
      </w:pPr>
      <w:r w:rsidRPr="000A4992">
        <w:t>乙方同意依本約規定，每一個月對本合約維護標的物進行例行性維護、保養工作，並提供維護記錄。</w:t>
      </w:r>
      <w:bookmarkStart w:id="0" w:name="_Hlk182238677"/>
    </w:p>
    <w:bookmarkEnd w:id="0"/>
    <w:p w14:paraId="77499220" w14:textId="1570BB6D" w:rsidR="002F2E40" w:rsidRPr="0047532B" w:rsidRDefault="000F0D7D">
      <w:pPr>
        <w:pStyle w:val="3"/>
        <w:numPr>
          <w:ilvl w:val="0"/>
          <w:numId w:val="19"/>
        </w:numPr>
        <w:rPr>
          <w:bCs w:val="0"/>
          <w:color w:val="0000FF"/>
          <w:rPrChange w:id="1" w:author="吳佩芸資訊部資訊安全處" w:date="2024-11-15T11:49:00Z" w16du:dateUtc="2024-11-15T03:49:00Z">
            <w:rPr>
              <w:rFonts w:eastAsia="標楷體"/>
              <w:bCs/>
              <w:szCs w:val="36"/>
            </w:rPr>
          </w:rPrChange>
        </w:rPr>
        <w:pPrChange w:id="2" w:author="潘世佳資訊部資訊安全處" w:date="2024-12-09T16:19:00Z" w16du:dateUtc="2024-12-09T08:19:00Z">
          <w:pPr/>
        </w:pPrChange>
      </w:pPr>
      <w:ins w:id="3" w:author="潘世佳資訊部資訊安全處" w:date="2024-12-10T10:55:00Z" w16du:dateUtc="2024-12-10T02:55:00Z">
        <w:r w:rsidRPr="000F0D7D">
          <w:rPr>
            <w:rFonts w:hint="eastAsia"/>
            <w:color w:val="0000FF"/>
          </w:rPr>
          <w:t>資訊委外作業如涉及核心資通系統與資通服務</w:t>
        </w:r>
      </w:ins>
      <w:ins w:id="4" w:author="潘世佳資訊部資訊安全處" w:date="2024-12-09T16:19:00Z" w16du:dateUtc="2024-12-09T08:19:00Z">
        <w:r w:rsidR="00C712F2">
          <w:rPr>
            <w:rFonts w:hint="eastAsia"/>
            <w:color w:val="0000FF"/>
          </w:rPr>
          <w:t>，</w:t>
        </w:r>
      </w:ins>
      <w:ins w:id="5" w:author="吳佩芸資訊部資訊安全處" w:date="2024-11-11T15:22:00Z" w16du:dateUtc="2024-11-11T07:22:00Z">
        <w:r w:rsidR="00117A5B" w:rsidRPr="0047532B">
          <w:rPr>
            <w:rFonts w:hint="eastAsia"/>
            <w:color w:val="0000FF"/>
            <w:rPrChange w:id="6" w:author="吳佩芸資訊部資訊安全處" w:date="2024-11-15T11:49:00Z" w16du:dateUtc="2024-11-15T03:49:00Z">
              <w:rPr>
                <w:rFonts w:hint="eastAsia"/>
                <w:bCs/>
              </w:rPr>
            </w:rPrChange>
          </w:rPr>
          <w:t>乙方應</w:t>
        </w:r>
      </w:ins>
      <w:ins w:id="7" w:author="吳佩芸資訊部資訊安全處" w:date="2024-11-11T15:23:00Z" w16du:dateUtc="2024-11-11T07:23:00Z">
        <w:r w:rsidR="00117A5B" w:rsidRPr="0047532B">
          <w:rPr>
            <w:rFonts w:hint="eastAsia"/>
            <w:color w:val="0000FF"/>
            <w:rPrChange w:id="8" w:author="吳佩芸資訊部資訊安全處" w:date="2024-11-15T11:49:00Z" w16du:dateUtc="2024-11-15T03:49:00Z">
              <w:rPr>
                <w:rFonts w:hint="eastAsia"/>
                <w:bCs/>
              </w:rPr>
            </w:rPrChange>
          </w:rPr>
          <w:t>定期提供資通系統與資通服務之回復計畫</w:t>
        </w:r>
      </w:ins>
      <w:ins w:id="9" w:author="吳佩芸資訊部資訊安全處" w:date="2024-11-11T15:25:00Z" w16du:dateUtc="2024-11-11T07:25:00Z">
        <w:r w:rsidR="00117A5B" w:rsidRPr="0047532B">
          <w:rPr>
            <w:rFonts w:hint="eastAsia"/>
            <w:color w:val="0000FF"/>
            <w:rPrChange w:id="10" w:author="吳佩芸資訊部資訊安全處" w:date="2024-11-15T11:49:00Z" w16du:dateUtc="2024-11-15T03:49:00Z">
              <w:rPr>
                <w:rFonts w:hint="eastAsia"/>
                <w:bCs/>
              </w:rPr>
            </w:rPrChange>
          </w:rPr>
          <w:t>，</w:t>
        </w:r>
      </w:ins>
      <w:ins w:id="11" w:author="吳佩芸資訊部資訊安全處" w:date="2024-11-11T15:32:00Z" w16du:dateUtc="2024-11-11T07:32:00Z">
        <w:r w:rsidR="002F2E40" w:rsidRPr="0047532B">
          <w:rPr>
            <w:rFonts w:hint="eastAsia"/>
            <w:color w:val="0000FF"/>
            <w:rPrChange w:id="12" w:author="吳佩芸資訊部資訊安全處" w:date="2024-11-15T11:49:00Z" w16du:dateUtc="2024-11-15T03:49:00Z">
              <w:rPr>
                <w:rFonts w:hint="eastAsia"/>
                <w:bCs/>
              </w:rPr>
            </w:rPrChange>
          </w:rPr>
          <w:t>回復計畫可以</w:t>
        </w:r>
      </w:ins>
      <w:ins w:id="13" w:author="吳佩芸資訊部資訊安全處" w:date="2024-11-11T16:34:00Z" w16du:dateUtc="2024-11-11T08:34:00Z">
        <w:r w:rsidR="004B622D" w:rsidRPr="0047532B">
          <w:rPr>
            <w:rFonts w:hint="eastAsia"/>
            <w:color w:val="0000FF"/>
            <w:rPrChange w:id="14" w:author="吳佩芸資訊部資訊安全處" w:date="2024-11-15T11:49:00Z" w16du:dateUtc="2024-11-15T03:49:00Z">
              <w:rPr>
                <w:rFonts w:hint="eastAsia"/>
                <w:bCs/>
              </w:rPr>
            </w:rPrChange>
          </w:rPr>
          <w:t>以</w:t>
        </w:r>
      </w:ins>
      <w:ins w:id="15" w:author="吳佩芸資訊部資訊安全處" w:date="2024-11-11T15:32:00Z" w16du:dateUtc="2024-11-11T07:32:00Z">
        <w:r w:rsidR="002F2E40" w:rsidRPr="0047532B">
          <w:rPr>
            <w:rFonts w:hint="eastAsia"/>
            <w:color w:val="0000FF"/>
            <w:rPrChange w:id="16" w:author="吳佩芸資訊部資訊安全處" w:date="2024-11-15T11:49:00Z" w16du:dateUtc="2024-11-15T03:49:00Z">
              <w:rPr>
                <w:rFonts w:hint="eastAsia"/>
                <w:bCs/>
              </w:rPr>
            </w:rPrChange>
          </w:rPr>
          <w:t>災難復原計畫、備援演練、</w:t>
        </w:r>
      </w:ins>
      <w:ins w:id="17" w:author="吳佩芸資訊部資訊安全處" w:date="2024-11-11T15:34:00Z" w16du:dateUtc="2024-11-11T07:34:00Z">
        <w:r w:rsidR="002F2E40" w:rsidRPr="0047532B">
          <w:rPr>
            <w:rFonts w:hint="eastAsia"/>
            <w:color w:val="0000FF"/>
            <w:rPrChange w:id="18" w:author="吳佩芸資訊部資訊安全處" w:date="2024-11-15T11:49:00Z" w16du:dateUtc="2024-11-15T03:49:00Z">
              <w:rPr>
                <w:rFonts w:hint="eastAsia"/>
                <w:bCs/>
              </w:rPr>
            </w:rPrChange>
          </w:rPr>
          <w:t>營運</w:t>
        </w:r>
      </w:ins>
      <w:ins w:id="19" w:author="吳佩芸資訊部資訊安全處" w:date="2024-11-11T15:32:00Z" w16du:dateUtc="2024-11-11T07:32:00Z">
        <w:r w:rsidR="002F2E40" w:rsidRPr="0047532B">
          <w:rPr>
            <w:rFonts w:hint="eastAsia"/>
            <w:color w:val="0000FF"/>
            <w:rPrChange w:id="20" w:author="吳佩芸資訊部資訊安全處" w:date="2024-11-15T11:49:00Z" w16du:dateUtc="2024-11-15T03:49:00Z">
              <w:rPr>
                <w:rFonts w:hint="eastAsia"/>
                <w:bCs/>
              </w:rPr>
            </w:rPrChange>
          </w:rPr>
          <w:t>持續計畫等形式呈現</w:t>
        </w:r>
      </w:ins>
      <w:ins w:id="21" w:author="吳佩芸資訊部資訊安全處" w:date="2024-11-11T15:33:00Z" w16du:dateUtc="2024-11-11T07:33:00Z">
        <w:r w:rsidR="002F2E40" w:rsidRPr="0047532B">
          <w:rPr>
            <w:rFonts w:hint="eastAsia"/>
            <w:color w:val="0000FF"/>
            <w:rPrChange w:id="22" w:author="吳佩芸資訊部資訊安全處" w:date="2024-11-15T11:49:00Z" w16du:dateUtc="2024-11-15T03:49:00Z">
              <w:rPr>
                <w:rFonts w:hint="eastAsia"/>
                <w:bCs/>
              </w:rPr>
            </w:rPrChange>
          </w:rPr>
          <w:t>。</w:t>
        </w:r>
      </w:ins>
    </w:p>
    <w:p w14:paraId="082687C3" w14:textId="2BD69211" w:rsidR="00040621" w:rsidRPr="00782BF8" w:rsidRDefault="00040621" w:rsidP="00040621">
      <w:pPr>
        <w:pStyle w:val="1"/>
        <w:rPr>
          <w:rFonts w:ascii="Times New Roman" w:hAnsi="Times New Roman"/>
        </w:rPr>
      </w:pPr>
      <w:r w:rsidRPr="00782BF8">
        <w:rPr>
          <w:rFonts w:ascii="Times New Roman" w:hAnsi="Times New Roman"/>
        </w:rPr>
        <w:t>維護範圍</w:t>
      </w:r>
    </w:p>
    <w:p w14:paraId="60182AB1" w14:textId="180ACC57" w:rsidR="004C6FE4" w:rsidRPr="004C6FE4" w:rsidRDefault="000B7FF1" w:rsidP="001B6F38">
      <w:pPr>
        <w:pStyle w:val="12"/>
      </w:pPr>
      <w:r w:rsidRPr="00C03432">
        <w:rPr>
          <w:rFonts w:hint="eastAsia"/>
        </w:rPr>
        <w:t>甲、乙雙方同意維護範圍係以合約之</w:t>
      </w:r>
      <w:r w:rsidR="000A00F3">
        <w:rPr>
          <w:rFonts w:ascii="Times New Roman" w:hAnsi="Times New Roman" w:hint="eastAsia"/>
          <w:color w:val="0000FF"/>
          <w:kern w:val="2"/>
        </w:rPr>
        <w:t>X</w:t>
      </w:r>
      <w:r w:rsidR="000A00F3">
        <w:rPr>
          <w:rFonts w:ascii="Times New Roman" w:hAnsi="Times New Roman"/>
          <w:color w:val="0000FF"/>
          <w:kern w:val="2"/>
        </w:rPr>
        <w:t>X</w:t>
      </w:r>
      <w:r w:rsidR="000A00F3">
        <w:rPr>
          <w:rFonts w:ascii="Times New Roman" w:hAnsi="Times New Roman" w:hint="eastAsia"/>
          <w:color w:val="0000FF"/>
          <w:kern w:val="2"/>
        </w:rPr>
        <w:t>系統</w:t>
      </w:r>
      <w:r w:rsidRPr="00C03432">
        <w:rPr>
          <w:rFonts w:hint="eastAsia"/>
        </w:rPr>
        <w:t>提供各項維護修理及系統軟體更新、修復、</w:t>
      </w:r>
      <w:r w:rsidRPr="00185AE9">
        <w:rPr>
          <w:rFonts w:hint="eastAsia"/>
          <w:highlight w:val="yellow"/>
        </w:rPr>
        <w:t>重新安裝</w:t>
      </w:r>
      <w:r w:rsidRPr="00C03432">
        <w:rPr>
          <w:rFonts w:hint="eastAsia"/>
        </w:rPr>
        <w:t>及</w:t>
      </w:r>
      <w:r w:rsidRPr="00C03432">
        <w:rPr>
          <w:rFonts w:hint="eastAsia"/>
          <w:color w:val="FF0000"/>
        </w:rPr>
        <w:t>資訊安全漏洞修補</w:t>
      </w:r>
      <w:r w:rsidRPr="00C03432">
        <w:rPr>
          <w:rFonts w:hint="eastAsia"/>
        </w:rPr>
        <w:t>等服務。</w:t>
      </w:r>
    </w:p>
    <w:p w14:paraId="79ECB951" w14:textId="77777777" w:rsidR="00040621" w:rsidRPr="000A4992" w:rsidRDefault="00040621" w:rsidP="00040621">
      <w:pPr>
        <w:pStyle w:val="1"/>
        <w:rPr>
          <w:rFonts w:ascii="Times New Roman" w:hAnsi="Times New Roman"/>
        </w:rPr>
      </w:pPr>
      <w:r w:rsidRPr="000A4992">
        <w:rPr>
          <w:rFonts w:ascii="Times New Roman" w:hAnsi="Times New Roman"/>
        </w:rPr>
        <w:lastRenderedPageBreak/>
        <w:t>合約罰則與終止：</w:t>
      </w:r>
    </w:p>
    <w:p w14:paraId="0993E570" w14:textId="326B637C" w:rsidR="000B7FF1" w:rsidRPr="000A4992" w:rsidRDefault="001B6F38" w:rsidP="00BC6F54">
      <w:pPr>
        <w:pStyle w:val="3"/>
        <w:numPr>
          <w:ilvl w:val="0"/>
          <w:numId w:val="18"/>
        </w:numPr>
      </w:pPr>
      <w:r w:rsidRPr="000A4992">
        <w:t>凡任何一方未依本約之規定履行應盡之義務者，即視為違約。</w:t>
      </w:r>
    </w:p>
    <w:p w14:paraId="4A6F73F4" w14:textId="184BE058" w:rsidR="001B6F38" w:rsidRPr="000A4992" w:rsidRDefault="001B6F38" w:rsidP="00BC6F54">
      <w:pPr>
        <w:pStyle w:val="3"/>
        <w:numPr>
          <w:ilvl w:val="0"/>
          <w:numId w:val="18"/>
        </w:numPr>
        <w:tabs>
          <w:tab w:val="num" w:pos="1418"/>
        </w:tabs>
      </w:pPr>
      <w:r w:rsidRPr="000A4992">
        <w:t>乙方未依照</w:t>
      </w:r>
      <w:r>
        <w:rPr>
          <w:rFonts w:hint="eastAsia"/>
        </w:rPr>
        <w:t>「</w:t>
      </w:r>
      <w:r w:rsidRPr="000A4992">
        <w:t>第七條服務水準</w:t>
      </w:r>
      <w:r>
        <w:rPr>
          <w:rFonts w:hint="eastAsia"/>
        </w:rPr>
        <w:t>」</w:t>
      </w:r>
      <w:r w:rsidRPr="000A4992">
        <w:t>內容，所約定時間內抵達服務地點進行修復時，甲方有權利扣除合約總額的</w:t>
      </w:r>
      <w:r w:rsidRPr="00592A4C">
        <w:rPr>
          <w:rFonts w:hint="eastAsia"/>
          <w:highlight w:val="yellow"/>
        </w:rPr>
        <w:t>百分之一</w:t>
      </w:r>
      <w:r w:rsidRPr="000A4992">
        <w:t>之維護費用，並於當期維護費款項中扣除。</w:t>
      </w:r>
    </w:p>
    <w:p w14:paraId="62F411DD" w14:textId="7437FA06" w:rsidR="000B7FF1" w:rsidRPr="000A4992" w:rsidRDefault="00592A4C" w:rsidP="00BC6F54">
      <w:pPr>
        <w:pStyle w:val="3"/>
        <w:numPr>
          <w:ilvl w:val="0"/>
          <w:numId w:val="18"/>
        </w:numPr>
        <w:tabs>
          <w:tab w:val="num" w:pos="1418"/>
        </w:tabs>
      </w:pPr>
      <w:r w:rsidRPr="000A4992">
        <w:t>乙方未依合約規定，提供維修服務未能於規定之工作時數內完修時，</w:t>
      </w:r>
      <w:r w:rsidRPr="00592A4C">
        <w:rPr>
          <w:rFonts w:hint="eastAsia"/>
          <w:color w:val="0000FF"/>
        </w:rPr>
        <w:t>且乙方無法提供與合約內容標的物同功能需求且同等級以上之替代產品或解決方案供甲方使用</w:t>
      </w:r>
      <w:r w:rsidRPr="00592A4C">
        <w:rPr>
          <w:rFonts w:hint="eastAsia"/>
        </w:rPr>
        <w:t>，</w:t>
      </w:r>
      <w:r w:rsidRPr="000A4992">
        <w:t>則每逾一小時乙方需賠償甲方維護合約</w:t>
      </w:r>
      <w:r w:rsidRPr="00592A4C">
        <w:rPr>
          <w:rFonts w:hint="eastAsia"/>
          <w:highlight w:val="yellow"/>
        </w:rPr>
        <w:t>總價款千分之五</w:t>
      </w:r>
      <w:r w:rsidRPr="000A4992">
        <w:t>之費用，最高賠償金額不得高於維護合約總價。甲方有權利得以書面通知乙方終止合約，不受第</w:t>
      </w:r>
      <w:r>
        <w:rPr>
          <w:rFonts w:hint="eastAsia"/>
        </w:rPr>
        <w:t>十條「</w:t>
      </w:r>
      <w:r w:rsidRPr="000A4992">
        <w:t>合約終止處理方式</w:t>
      </w:r>
      <w:r>
        <w:rPr>
          <w:rFonts w:hint="eastAsia"/>
        </w:rPr>
        <w:t>」</w:t>
      </w:r>
      <w:r w:rsidRPr="000A4992">
        <w:t>第三項內容，應於一個月前以書面通知乙方之限制，並返還甲方已支付之維護費用。</w:t>
      </w:r>
    </w:p>
    <w:p w14:paraId="485E2C78" w14:textId="6B77C19D" w:rsidR="000B7FF1" w:rsidRDefault="00592A4C" w:rsidP="00BC6F54">
      <w:pPr>
        <w:pStyle w:val="3"/>
        <w:numPr>
          <w:ilvl w:val="0"/>
          <w:numId w:val="18"/>
        </w:numPr>
        <w:tabs>
          <w:tab w:val="num" w:pos="1418"/>
        </w:tabs>
      </w:pPr>
      <w:r w:rsidRPr="000A4992">
        <w:t>乙方之違約行為或可歸責於乙方之行為，所致甲方之損害，甲方得請求賠償。該損害賠償數額最高不逾該合約報酬之總金額。</w:t>
      </w:r>
    </w:p>
    <w:p w14:paraId="32FCDC49" w14:textId="77777777" w:rsidR="000B7FF1" w:rsidRPr="00DB696C" w:rsidRDefault="000B7FF1" w:rsidP="00BC6F54">
      <w:pPr>
        <w:pStyle w:val="3"/>
        <w:numPr>
          <w:ilvl w:val="0"/>
          <w:numId w:val="18"/>
        </w:numPr>
      </w:pPr>
      <w:r w:rsidRPr="00DB696C">
        <w:rPr>
          <w:rFonts w:hint="eastAsia"/>
        </w:rPr>
        <w:t>乙方如涉及違反其永續發展政策，且對環境與社會有顯著影響時，甲方得隨時終止或解除本契約之條款，乙方並不得向甲方請求任何賠償。</w:t>
      </w:r>
    </w:p>
    <w:p w14:paraId="299BA919" w14:textId="6518CA94" w:rsidR="000B7FF1" w:rsidRDefault="00592A4C" w:rsidP="00BC6F54">
      <w:pPr>
        <w:pStyle w:val="3"/>
        <w:numPr>
          <w:ilvl w:val="0"/>
          <w:numId w:val="18"/>
        </w:numPr>
        <w:tabs>
          <w:tab w:val="num" w:pos="1418"/>
        </w:tabs>
      </w:pPr>
      <w:r w:rsidRPr="000A4992">
        <w:t>乙方之資料存取不當行為或可歸責於乙方之行為，所致甲方之客戶個人資料（指個人資料保護法所明訂之個人資料）遭受外洩時，甲方得請求賠償。該損害賠償數額不受合約報酬之總金額限制。若因此導致第三方發生損害時，乙方應與行為人負連帶賠償責任。</w:t>
      </w:r>
    </w:p>
    <w:p w14:paraId="29CA91F7" w14:textId="3028669D" w:rsidR="00592A4C" w:rsidRDefault="00592A4C" w:rsidP="00592A4C">
      <w:pPr>
        <w:pStyle w:val="1"/>
        <w:ind w:left="1261" w:hangingChars="450" w:hanging="1261"/>
        <w:rPr>
          <w:rFonts w:ascii="Times New Roman" w:hAnsi="Times New Roman"/>
        </w:rPr>
      </w:pPr>
      <w:r w:rsidRPr="000A4992">
        <w:rPr>
          <w:rFonts w:ascii="Times New Roman" w:hAnsi="Times New Roman"/>
        </w:rPr>
        <w:t>合約終止處理方式</w:t>
      </w:r>
    </w:p>
    <w:p w14:paraId="6ADE90B0" w14:textId="77777777" w:rsidR="00592A4C" w:rsidRDefault="00592A4C" w:rsidP="00BC6F54">
      <w:pPr>
        <w:pStyle w:val="3"/>
        <w:numPr>
          <w:ilvl w:val="0"/>
          <w:numId w:val="20"/>
        </w:numPr>
      </w:pPr>
      <w:r>
        <w:rPr>
          <w:rFonts w:hint="eastAsia"/>
        </w:rPr>
        <w:t>若</w:t>
      </w:r>
      <w:r w:rsidRPr="000A4992">
        <w:t>乙方違反或不履行本合約之任何約定，經甲方限期改正，逾期仍未改正者，甲方得以書面通知立即終止本合約之進行，若因可歸責乙方之事由致未能如期完成本合約，乙方應無條件退還甲方已付款項及歸還甲方所提供之文件、資料、設備等，不留存任何備份。</w:t>
      </w:r>
    </w:p>
    <w:p w14:paraId="7C7CAB50" w14:textId="77777777" w:rsidR="00592A4C" w:rsidRPr="000A4992" w:rsidRDefault="00592A4C" w:rsidP="00BC6F54">
      <w:pPr>
        <w:pStyle w:val="3"/>
        <w:numPr>
          <w:ilvl w:val="0"/>
          <w:numId w:val="20"/>
        </w:numPr>
      </w:pPr>
      <w:r w:rsidRPr="000A4992">
        <w:t>因水災、火災、風災、地震或其他不可歸責於一方之事由，致其必須暫緩本約部分或全部之履行者，而該不可抗力事由未能於發生日起三十日內消滅時，甲方得以書面通知乙方終止本約。</w:t>
      </w:r>
    </w:p>
    <w:p w14:paraId="285C41DE" w14:textId="77777777" w:rsidR="00592A4C" w:rsidRPr="000A4992" w:rsidRDefault="00592A4C" w:rsidP="00BC6F54">
      <w:pPr>
        <w:pStyle w:val="3"/>
        <w:numPr>
          <w:ilvl w:val="0"/>
          <w:numId w:val="20"/>
        </w:numPr>
      </w:pPr>
      <w:r w:rsidRPr="000A4992">
        <w:t>合約期間甲方如欲提前終止本約，應於一個月前以書面通知乙方。</w:t>
      </w:r>
    </w:p>
    <w:p w14:paraId="274AB4C9" w14:textId="77777777" w:rsidR="00592A4C" w:rsidRDefault="00592A4C" w:rsidP="00BC6F54">
      <w:pPr>
        <w:pStyle w:val="3"/>
        <w:numPr>
          <w:ilvl w:val="0"/>
          <w:numId w:val="20"/>
        </w:numPr>
      </w:pPr>
      <w:r w:rsidRPr="000A4992">
        <w:t>除因可歸責於甲方之原因致本約終止外，乙方應於本約期滿或終止日起之</w:t>
      </w:r>
      <w:r w:rsidRPr="000A4992">
        <w:t>15</w:t>
      </w:r>
      <w:r w:rsidRPr="000A4992">
        <w:t>個工作日期間，秉持誠信原則將本合約之維護內容協助指定之第三人接管。乙方同意提供一人月之服務協助甲方或其指定之第三人完成接管任務。</w:t>
      </w:r>
    </w:p>
    <w:p w14:paraId="7237B9CD" w14:textId="77777777" w:rsidR="00592A4C" w:rsidRPr="00FC3E32" w:rsidRDefault="00592A4C" w:rsidP="00BC6F54">
      <w:pPr>
        <w:pStyle w:val="3"/>
        <w:numPr>
          <w:ilvl w:val="0"/>
          <w:numId w:val="20"/>
        </w:numPr>
      </w:pPr>
      <w:r w:rsidRPr="007C24F5">
        <w:rPr>
          <w:rFonts w:hint="eastAsia"/>
        </w:rPr>
        <w:t>於本約期滿或終止時，甲方得要求乙方授權甲方繼續使用為提供本約各項服務所使用之應用軟體系統、其他乙方所有、或乙方被授權可使用之</w:t>
      </w:r>
      <w:r w:rsidRPr="007C24F5">
        <w:rPr>
          <w:rFonts w:hint="eastAsia"/>
        </w:rPr>
        <w:lastRenderedPageBreak/>
        <w:t>軟體，乙方不得拒絕之。上述軟體授權條件由雙方協議定之，但不得苛於本約原規定之條件，或市場上類似軟體授權使用之條件。如協議不成，甲方得自本約期滿或終止之日起</w:t>
      </w:r>
      <w:r w:rsidRPr="007C24F5">
        <w:t>15</w:t>
      </w:r>
      <w:r w:rsidRPr="007C24F5">
        <w:rPr>
          <w:rFonts w:hint="eastAsia"/>
        </w:rPr>
        <w:t>個工作日，視同乙方已授權而繼續使用上述軟體。</w:t>
      </w:r>
    </w:p>
    <w:p w14:paraId="0684E942" w14:textId="77777777" w:rsidR="00592A4C" w:rsidRPr="007C24F5" w:rsidRDefault="00592A4C" w:rsidP="00BC6F54">
      <w:pPr>
        <w:pStyle w:val="3"/>
        <w:numPr>
          <w:ilvl w:val="0"/>
          <w:numId w:val="20"/>
        </w:numPr>
        <w:rPr>
          <w:color w:val="FF0000"/>
        </w:rPr>
      </w:pPr>
      <w:r w:rsidRPr="007C24F5">
        <w:rPr>
          <w:rFonts w:hint="eastAsia"/>
          <w:color w:val="FF0000"/>
        </w:rPr>
        <w:t>乙方如涉及違反其永續發展政策，且對環境與社會有顯著影響時，甲方得隨時終止或解除本契約之條款，乙方並不得向甲方請求任何賠償。</w:t>
      </w:r>
    </w:p>
    <w:p w14:paraId="7DBFBC44" w14:textId="77777777" w:rsidR="00592A4C" w:rsidRPr="000A4992" w:rsidRDefault="00592A4C" w:rsidP="00BC6F54">
      <w:pPr>
        <w:pStyle w:val="3"/>
        <w:numPr>
          <w:ilvl w:val="0"/>
          <w:numId w:val="20"/>
        </w:numPr>
      </w:pPr>
      <w:r w:rsidRPr="000A4992">
        <w:t>雙方承諾不得直接或間接向任何人收取或收受本契約範疇以外之任何形式之不正當利益，如有任何實際或可能違反本條款之情形，任一方須立即書面通知他方。若乙方有違反本條款之虞，甲方得立即終止本合約且無須負擔任何責任。</w:t>
      </w:r>
    </w:p>
    <w:p w14:paraId="48CBC422" w14:textId="7F8BA681" w:rsidR="00592A4C" w:rsidRPr="00592A4C" w:rsidRDefault="00592A4C" w:rsidP="00BC6F54">
      <w:pPr>
        <w:pStyle w:val="3"/>
        <w:numPr>
          <w:ilvl w:val="0"/>
          <w:numId w:val="20"/>
        </w:numPr>
      </w:pPr>
      <w:r w:rsidRPr="000A4992">
        <w:t>於本約終止或期滿時，乙方應立即返還前此持有屬於甲方所有之資料，或經甲方同意在其監督下以自己之費用銷毀所有屬於甲方之資料。</w:t>
      </w:r>
    </w:p>
    <w:p w14:paraId="7F77C543" w14:textId="77777777" w:rsidR="00040621" w:rsidRPr="000A4992" w:rsidRDefault="00040621" w:rsidP="00592A4C">
      <w:pPr>
        <w:pStyle w:val="1"/>
        <w:ind w:left="1261" w:hangingChars="450" w:hanging="1261"/>
        <w:rPr>
          <w:rFonts w:ascii="Times New Roman" w:hAnsi="Times New Roman"/>
        </w:rPr>
      </w:pPr>
      <w:r w:rsidRPr="000A4992">
        <w:rPr>
          <w:rFonts w:ascii="Times New Roman" w:hAnsi="Times New Roman"/>
        </w:rPr>
        <w:t>乙方以外供應商</w:t>
      </w:r>
    </w:p>
    <w:p w14:paraId="30D7983F" w14:textId="77777777" w:rsidR="00040621" w:rsidRPr="000A4992" w:rsidRDefault="00040621" w:rsidP="00BA1022">
      <w:pPr>
        <w:pStyle w:val="3"/>
      </w:pPr>
      <w:r w:rsidRPr="000A4992">
        <w:t>乙方不得將本約工作內容轉包或分包予其他廠商。</w:t>
      </w:r>
    </w:p>
    <w:p w14:paraId="59F87AEF" w14:textId="6DC67664" w:rsidR="00040621" w:rsidRDefault="00040621" w:rsidP="00BA1022">
      <w:pPr>
        <w:pStyle w:val="3"/>
      </w:pPr>
      <w:r w:rsidRPr="000A4992">
        <w:t>乙方轉包或分包予其他供應商之行為違反本約規定，甲方得向乙方提出解除或終止合約之要求，乙方不得拒絕，如因此致生損害於甲方，甲方得向乙方提出損害賠償之請求。</w:t>
      </w:r>
    </w:p>
    <w:p w14:paraId="2C90F8B2" w14:textId="77777777" w:rsidR="00040621" w:rsidRPr="000A4992" w:rsidRDefault="00040621" w:rsidP="00040621">
      <w:pPr>
        <w:pStyle w:val="1"/>
        <w:rPr>
          <w:rFonts w:ascii="Times New Roman" w:hAnsi="Times New Roman"/>
        </w:rPr>
      </w:pPr>
      <w:r w:rsidRPr="000A4992">
        <w:rPr>
          <w:rFonts w:ascii="Times New Roman" w:hAnsi="Times New Roman"/>
        </w:rPr>
        <w:t>合約附件</w:t>
      </w:r>
    </w:p>
    <w:p w14:paraId="50A17E49" w14:textId="77777777" w:rsidR="00040621" w:rsidRDefault="00040621" w:rsidP="00040621">
      <w:pPr>
        <w:pStyle w:val="12"/>
        <w:rPr>
          <w:rFonts w:ascii="Times New Roman" w:hAnsi="Times New Roman"/>
        </w:rPr>
      </w:pPr>
      <w:r w:rsidRPr="00215E7E">
        <w:rPr>
          <w:rFonts w:ascii="Times New Roman" w:hAnsi="Times New Roman" w:hint="eastAsia"/>
        </w:rPr>
        <w:t>本合約之附件為本合約之一部份，與本合約具同一效力。</w:t>
      </w:r>
    </w:p>
    <w:p w14:paraId="5E768425" w14:textId="77777777" w:rsidR="00040621" w:rsidRPr="00F3543E" w:rsidRDefault="00040621" w:rsidP="00BA1022">
      <w:pPr>
        <w:pStyle w:val="3"/>
      </w:pPr>
      <w:bookmarkStart w:id="23" w:name="_Hlk129328648"/>
      <w:r w:rsidRPr="00F3543E">
        <w:rPr>
          <w:rFonts w:hint="eastAsia"/>
        </w:rPr>
        <w:t>必要附件</w:t>
      </w:r>
      <w:r w:rsidRPr="00F3543E">
        <w:rPr>
          <w:rFonts w:hint="eastAsia"/>
        </w:rPr>
        <w:t>-</w:t>
      </w:r>
      <w:r w:rsidRPr="00F3543E">
        <w:rPr>
          <w:rFonts w:hint="eastAsia"/>
        </w:rPr>
        <w:t>本合約內含，乙方配合簽署</w:t>
      </w:r>
    </w:p>
    <w:bookmarkEnd w:id="23"/>
    <w:p w14:paraId="04DA0EE7" w14:textId="1FA73CD1" w:rsidR="00191AC2" w:rsidRDefault="00191AC2" w:rsidP="00B0258D">
      <w:pPr>
        <w:pStyle w:val="12"/>
        <w:ind w:firstLineChars="300" w:firstLine="720"/>
        <w:rPr>
          <w:rFonts w:ascii="Times New Roman" w:hAnsi="Times New Roman"/>
        </w:rPr>
      </w:pPr>
      <w:r w:rsidRPr="00215E7E">
        <w:rPr>
          <w:rFonts w:ascii="Times New Roman" w:hAnsi="Times New Roman" w:hint="eastAsia"/>
        </w:rPr>
        <w:t>附件</w:t>
      </w:r>
      <w:r>
        <w:rPr>
          <w:rFonts w:ascii="Times New Roman" w:hAnsi="Times New Roman" w:hint="eastAsia"/>
        </w:rPr>
        <w:t>一</w:t>
      </w:r>
      <w:r w:rsidRPr="00215E7E">
        <w:rPr>
          <w:rFonts w:ascii="Times New Roman" w:hAnsi="Times New Roman" w:hint="eastAsia"/>
        </w:rPr>
        <w:t>：</w:t>
      </w:r>
      <w:r>
        <w:rPr>
          <w:rFonts w:ascii="Times New Roman" w:hAnsi="Times New Roman" w:hint="eastAsia"/>
        </w:rPr>
        <w:t>報價單</w:t>
      </w:r>
      <w:r>
        <w:rPr>
          <w:rFonts w:ascii="Times New Roman" w:hAnsi="Times New Roman"/>
        </w:rPr>
        <w:t xml:space="preserve"> </w:t>
      </w:r>
    </w:p>
    <w:p w14:paraId="03B8602E" w14:textId="1AC76B37" w:rsidR="00040621" w:rsidRPr="00B45DF2" w:rsidRDefault="00040621" w:rsidP="00B0258D">
      <w:pPr>
        <w:pStyle w:val="12"/>
        <w:ind w:firstLineChars="300" w:firstLine="720"/>
        <w:rPr>
          <w:rFonts w:ascii="Times New Roman" w:hAnsi="Times New Roman"/>
        </w:rPr>
      </w:pPr>
      <w:r w:rsidRPr="00215E7E">
        <w:rPr>
          <w:rFonts w:ascii="Times New Roman" w:hAnsi="Times New Roman" w:hint="eastAsia"/>
        </w:rPr>
        <w:t>附件</w:t>
      </w:r>
      <w:r w:rsidR="00191AC2">
        <w:rPr>
          <w:rFonts w:ascii="Times New Roman" w:hAnsi="Times New Roman" w:hint="eastAsia"/>
        </w:rPr>
        <w:t>二</w:t>
      </w:r>
      <w:r w:rsidRPr="00215E7E">
        <w:rPr>
          <w:rFonts w:ascii="Times New Roman" w:hAnsi="Times New Roman" w:hint="eastAsia"/>
        </w:rPr>
        <w:t>：「合約標準條款」</w:t>
      </w:r>
    </w:p>
    <w:p w14:paraId="534E64EE" w14:textId="6F68D7F2" w:rsidR="00040621" w:rsidRPr="00B45DF2"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191AC2">
        <w:rPr>
          <w:rFonts w:ascii="Times New Roman" w:hAnsi="Times New Roman" w:hint="eastAsia"/>
        </w:rPr>
        <w:t>三</w:t>
      </w:r>
      <w:r w:rsidRPr="00B45DF2">
        <w:rPr>
          <w:rFonts w:ascii="Times New Roman" w:hAnsi="Times New Roman" w:hint="eastAsia"/>
        </w:rPr>
        <w:t>：</w:t>
      </w:r>
      <w:r w:rsidRPr="00B0258D">
        <w:rPr>
          <w:rFonts w:ascii="Times New Roman" w:hAnsi="Times New Roman" w:hint="eastAsia"/>
        </w:rPr>
        <w:t>SO-02-001-F03_</w:t>
      </w:r>
      <w:r w:rsidRPr="00B0258D">
        <w:rPr>
          <w:rFonts w:ascii="Times New Roman" w:hAnsi="Times New Roman" w:hint="eastAsia"/>
        </w:rPr>
        <w:t>資訊安全政策聲明</w:t>
      </w:r>
    </w:p>
    <w:p w14:paraId="0182DC5A" w14:textId="24315D3F" w:rsidR="00040621" w:rsidRPr="00B45DF2"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191AC2">
        <w:rPr>
          <w:rFonts w:ascii="Times New Roman" w:hAnsi="Times New Roman" w:hint="eastAsia"/>
        </w:rPr>
        <w:t>四</w:t>
      </w:r>
      <w:r w:rsidRPr="00B45DF2">
        <w:rPr>
          <w:rFonts w:ascii="Times New Roman" w:hAnsi="Times New Roman" w:hint="eastAsia"/>
        </w:rPr>
        <w:t>：</w:t>
      </w:r>
      <w:r w:rsidRPr="00B0258D">
        <w:rPr>
          <w:rFonts w:ascii="Times New Roman" w:hAnsi="Times New Roman" w:hint="eastAsia"/>
        </w:rPr>
        <w:t>PIMS-P-01-F01_</w:t>
      </w:r>
      <w:r w:rsidRPr="00B0258D">
        <w:rPr>
          <w:rFonts w:ascii="Times New Roman" w:hAnsi="Times New Roman" w:hint="eastAsia"/>
        </w:rPr>
        <w:t>個人資料保護政策聲明</w:t>
      </w:r>
    </w:p>
    <w:p w14:paraId="5DB47EAA" w14:textId="14D2F6F5" w:rsidR="00B0258D"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191AC2">
        <w:rPr>
          <w:rFonts w:ascii="Times New Roman" w:hAnsi="Times New Roman" w:hint="eastAsia"/>
        </w:rPr>
        <w:t>五</w:t>
      </w:r>
      <w:r w:rsidRPr="00B45DF2">
        <w:rPr>
          <w:rFonts w:ascii="Times New Roman" w:hAnsi="Times New Roman" w:hint="eastAsia"/>
        </w:rPr>
        <w:t>：</w:t>
      </w:r>
      <w:bookmarkStart w:id="24" w:name="_Hlk129249365"/>
      <w:r w:rsidRPr="00B0258D">
        <w:rPr>
          <w:rFonts w:ascii="Times New Roman" w:hAnsi="Times New Roman" w:hint="eastAsia"/>
        </w:rPr>
        <w:t>SO-02-001-F01_</w:t>
      </w:r>
      <w:r w:rsidRPr="00B0258D">
        <w:rPr>
          <w:rFonts w:ascii="Times New Roman" w:hAnsi="Times New Roman" w:hint="eastAsia"/>
        </w:rPr>
        <w:t>委外</w:t>
      </w:r>
      <w:r w:rsidRPr="00B0258D">
        <w:rPr>
          <w:rFonts w:ascii="Times New Roman" w:hAnsi="Times New Roman" w:hint="eastAsia"/>
        </w:rPr>
        <w:t>(</w:t>
      </w:r>
      <w:r w:rsidRPr="00B0258D">
        <w:rPr>
          <w:rFonts w:ascii="Times New Roman" w:hAnsi="Times New Roman" w:hint="eastAsia"/>
        </w:rPr>
        <w:t>第三方</w:t>
      </w:r>
      <w:r w:rsidRPr="00B0258D">
        <w:rPr>
          <w:rFonts w:ascii="Times New Roman" w:hAnsi="Times New Roman" w:hint="eastAsia"/>
        </w:rPr>
        <w:t>)</w:t>
      </w:r>
      <w:r w:rsidRPr="00B0258D">
        <w:rPr>
          <w:rFonts w:ascii="Times New Roman" w:hAnsi="Times New Roman" w:hint="eastAsia"/>
        </w:rPr>
        <w:t>作業人員保密合</w:t>
      </w:r>
      <w:bookmarkEnd w:id="24"/>
      <w:r w:rsidR="00B0258D">
        <w:rPr>
          <w:rFonts w:ascii="Times New Roman" w:hAnsi="Times New Roman" w:hint="eastAsia"/>
        </w:rPr>
        <w:t>約</w:t>
      </w:r>
    </w:p>
    <w:p w14:paraId="576E25C6" w14:textId="14AC7FED" w:rsidR="00CD7045" w:rsidRPr="00CD7045" w:rsidRDefault="00CD7045" w:rsidP="00CD7045">
      <w:pPr>
        <w:pStyle w:val="12"/>
        <w:ind w:firstLineChars="300" w:firstLine="720"/>
      </w:pPr>
      <w:r w:rsidRPr="00F51733">
        <w:rPr>
          <w:rFonts w:hint="eastAsia"/>
        </w:rPr>
        <w:t>附件六: 供應商人權及環境永續條款承諾書</w:t>
      </w:r>
    </w:p>
    <w:p w14:paraId="00A87708" w14:textId="609711CD" w:rsidR="00B0258D" w:rsidRPr="00DB696C" w:rsidRDefault="00040621" w:rsidP="00F51733">
      <w:pPr>
        <w:pStyle w:val="3"/>
        <w:tabs>
          <w:tab w:val="clear" w:pos="2007"/>
          <w:tab w:val="num" w:pos="1985"/>
        </w:tabs>
      </w:pPr>
      <w:r w:rsidRPr="001B1EEF">
        <w:rPr>
          <w:rFonts w:hint="eastAsia"/>
        </w:rPr>
        <w:tab/>
      </w:r>
      <w:r w:rsidRPr="00DB696C">
        <w:rPr>
          <w:rFonts w:hint="eastAsia"/>
        </w:rPr>
        <w:t>必要附件</w:t>
      </w:r>
      <w:r w:rsidRPr="00DB696C">
        <w:t>-</w:t>
      </w:r>
      <w:r w:rsidRPr="00DB696C">
        <w:rPr>
          <w:rFonts w:hint="eastAsia"/>
        </w:rPr>
        <w:t>乙方必要提供</w:t>
      </w:r>
    </w:p>
    <w:p w14:paraId="7087AF5E" w14:textId="1547E8D8" w:rsidR="00040621"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3938E0">
        <w:rPr>
          <w:rFonts w:ascii="Times New Roman" w:hAnsi="Times New Roman" w:hint="eastAsia"/>
        </w:rPr>
        <w:t>七</w:t>
      </w:r>
      <w:r w:rsidRPr="00B45DF2">
        <w:rPr>
          <w:rFonts w:ascii="Times New Roman" w:hAnsi="Times New Roman" w:hint="eastAsia"/>
        </w:rPr>
        <w:t>：「</w:t>
      </w:r>
      <w:r>
        <w:rPr>
          <w:rFonts w:ascii="Times New Roman" w:hAnsi="Times New Roman" w:hint="eastAsia"/>
        </w:rPr>
        <w:t>資安證照</w:t>
      </w:r>
      <w:r w:rsidRPr="00215E7E">
        <w:rPr>
          <w:rFonts w:ascii="Times New Roman" w:hAnsi="Times New Roman" w:hint="eastAsia"/>
        </w:rPr>
        <w:t>」</w:t>
      </w:r>
    </w:p>
    <w:p w14:paraId="205F9845" w14:textId="69866AC9" w:rsidR="00040621"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3938E0">
        <w:rPr>
          <w:rFonts w:ascii="Times New Roman" w:hAnsi="Times New Roman" w:hint="eastAsia"/>
        </w:rPr>
        <w:t>八</w:t>
      </w:r>
      <w:r w:rsidRPr="00B45DF2">
        <w:rPr>
          <w:rFonts w:ascii="Times New Roman" w:hAnsi="Times New Roman" w:hint="eastAsia"/>
        </w:rPr>
        <w:t>：「</w:t>
      </w:r>
      <w:r>
        <w:rPr>
          <w:rFonts w:ascii="Times New Roman" w:hAnsi="Times New Roman" w:hint="eastAsia"/>
        </w:rPr>
        <w:t>品質證照</w:t>
      </w:r>
      <w:r w:rsidRPr="00215E7E">
        <w:rPr>
          <w:rFonts w:ascii="Times New Roman" w:hAnsi="Times New Roman" w:hint="eastAsia"/>
        </w:rPr>
        <w:t>」</w:t>
      </w:r>
    </w:p>
    <w:p w14:paraId="7FD6D604" w14:textId="4BC0F6C3" w:rsidR="00040621" w:rsidRPr="00DB696C" w:rsidRDefault="00040621" w:rsidP="00BA1022">
      <w:pPr>
        <w:pStyle w:val="3"/>
      </w:pPr>
      <w:r w:rsidRPr="00DB696C">
        <w:rPr>
          <w:rFonts w:hint="eastAsia"/>
        </w:rPr>
        <w:lastRenderedPageBreak/>
        <w:t>其它附件</w:t>
      </w:r>
    </w:p>
    <w:p w14:paraId="06CF493D" w14:textId="1FA431DC" w:rsidR="00B0258D" w:rsidRPr="00DB696C" w:rsidRDefault="00B0258D" w:rsidP="00B0258D">
      <w:pPr>
        <w:pStyle w:val="12"/>
        <w:ind w:firstLineChars="300" w:firstLine="720"/>
        <w:rPr>
          <w:rFonts w:ascii="Times New Roman" w:hAnsi="Times New Roman"/>
          <w:color w:val="FF0000"/>
        </w:rPr>
      </w:pPr>
      <w:r w:rsidRPr="00DB696C">
        <w:rPr>
          <w:rFonts w:ascii="Times New Roman" w:hAnsi="Times New Roman" w:hint="eastAsia"/>
          <w:color w:val="FF0000"/>
        </w:rPr>
        <w:t>附件</w:t>
      </w:r>
      <w:r w:rsidR="003938E0">
        <w:rPr>
          <w:rFonts w:ascii="Times New Roman" w:hAnsi="Times New Roman" w:hint="eastAsia"/>
          <w:color w:val="FF0000"/>
        </w:rPr>
        <w:t>九</w:t>
      </w:r>
      <w:r w:rsidRPr="00DB696C">
        <w:rPr>
          <w:rFonts w:ascii="Times New Roman" w:hAnsi="Times New Roman" w:hint="eastAsia"/>
          <w:color w:val="FF0000"/>
        </w:rPr>
        <w:t>：「</w:t>
      </w:r>
      <w:r w:rsidRPr="00DB696C">
        <w:rPr>
          <w:rFonts w:ascii="Times New Roman" w:hAnsi="Times New Roman"/>
          <w:color w:val="FF0000"/>
        </w:rPr>
        <w:t>安全性檢測證明</w:t>
      </w:r>
      <w:r w:rsidRPr="00DB696C">
        <w:rPr>
          <w:rFonts w:ascii="Times New Roman" w:hAnsi="Times New Roman" w:hint="eastAsia"/>
          <w:color w:val="FF0000"/>
        </w:rPr>
        <w:t>」</w:t>
      </w:r>
    </w:p>
    <w:p w14:paraId="6FDD473E" w14:textId="79197938" w:rsidR="00040621" w:rsidRDefault="00040621" w:rsidP="00B0258D">
      <w:pPr>
        <w:pStyle w:val="12"/>
        <w:ind w:firstLineChars="300" w:firstLine="720"/>
        <w:rPr>
          <w:rFonts w:ascii="Times New Roman" w:hAnsi="Times New Roman"/>
        </w:rPr>
      </w:pPr>
      <w:r w:rsidRPr="00B45DF2">
        <w:rPr>
          <w:rFonts w:ascii="Times New Roman" w:hAnsi="Times New Roman" w:hint="eastAsia"/>
        </w:rPr>
        <w:t>附件</w:t>
      </w:r>
      <w:r w:rsidR="0069706B">
        <w:rPr>
          <w:rFonts w:ascii="Times New Roman" w:hAnsi="Times New Roman" w:hint="eastAsia"/>
        </w:rPr>
        <w:t>十</w:t>
      </w:r>
      <w:r w:rsidRPr="00B45DF2">
        <w:rPr>
          <w:rFonts w:ascii="Times New Roman" w:hAnsi="Times New Roman" w:hint="eastAsia"/>
        </w:rPr>
        <w:t>：「</w:t>
      </w:r>
      <w:r w:rsidRPr="0088271D">
        <w:rPr>
          <w:rFonts w:ascii="Times New Roman" w:hAnsi="Times New Roman" w:hint="eastAsia"/>
        </w:rPr>
        <w:t>第三方</w:t>
      </w:r>
      <w:r>
        <w:rPr>
          <w:rFonts w:ascii="Times New Roman" w:hAnsi="Times New Roman" w:hint="eastAsia"/>
        </w:rPr>
        <w:t>程式元件之來源與授權證明</w:t>
      </w:r>
      <w:r w:rsidRPr="00215E7E">
        <w:rPr>
          <w:rFonts w:ascii="Times New Roman" w:hAnsi="Times New Roman" w:hint="eastAsia"/>
        </w:rPr>
        <w:t>」</w:t>
      </w:r>
    </w:p>
    <w:p w14:paraId="49AC4EF8" w14:textId="433CDE7C" w:rsidR="00040621" w:rsidRPr="000A4992" w:rsidRDefault="00040621" w:rsidP="00040621">
      <w:pPr>
        <w:pStyle w:val="12"/>
        <w:rPr>
          <w:rFonts w:ascii="Times New Roman" w:hAnsi="Times New Roman"/>
        </w:rPr>
      </w:pPr>
      <w:bookmarkStart w:id="25" w:name="_Hlk129764240"/>
      <w:r w:rsidRPr="000A4992">
        <w:rPr>
          <w:rFonts w:ascii="Times New Roman" w:hAnsi="Times New Roman"/>
        </w:rPr>
        <w:t>本合約之附件為本合約之一部份，與本合約具同一效力。</w:t>
      </w:r>
    </w:p>
    <w:bookmarkEnd w:id="25"/>
    <w:p w14:paraId="524A2854" w14:textId="120DFBA0" w:rsidR="00040621" w:rsidRDefault="00040621" w:rsidP="00040621">
      <w:pPr>
        <w:widowControl/>
        <w:rPr>
          <w:rFonts w:eastAsia="標楷體"/>
          <w:kern w:val="0"/>
        </w:rPr>
      </w:pPr>
    </w:p>
    <w:p w14:paraId="3D7AF614" w14:textId="313F25A6" w:rsidR="0069706B" w:rsidRDefault="0069706B" w:rsidP="00040621">
      <w:pPr>
        <w:widowControl/>
        <w:rPr>
          <w:rFonts w:eastAsia="標楷體"/>
          <w:kern w:val="0"/>
        </w:rPr>
      </w:pPr>
    </w:p>
    <w:p w14:paraId="5E94169D" w14:textId="72345F8C" w:rsidR="0069706B" w:rsidRDefault="0069706B" w:rsidP="00040621">
      <w:pPr>
        <w:widowControl/>
        <w:rPr>
          <w:rFonts w:eastAsia="標楷體"/>
          <w:kern w:val="0"/>
        </w:rPr>
      </w:pPr>
    </w:p>
    <w:p w14:paraId="5E4267E2" w14:textId="349823D7" w:rsidR="0069706B" w:rsidRDefault="0069706B" w:rsidP="00040621">
      <w:pPr>
        <w:widowControl/>
        <w:rPr>
          <w:rFonts w:eastAsia="標楷體"/>
          <w:kern w:val="0"/>
        </w:rPr>
      </w:pPr>
    </w:p>
    <w:p w14:paraId="4BA3C7AC" w14:textId="652FDFC8" w:rsidR="0069706B" w:rsidRDefault="0069706B" w:rsidP="00040621">
      <w:pPr>
        <w:widowControl/>
        <w:rPr>
          <w:rFonts w:eastAsia="標楷體"/>
          <w:kern w:val="0"/>
        </w:rPr>
      </w:pPr>
    </w:p>
    <w:p w14:paraId="78A8F4BD" w14:textId="04C1E4E2" w:rsidR="0069706B" w:rsidRDefault="0069706B" w:rsidP="00040621">
      <w:pPr>
        <w:widowControl/>
        <w:rPr>
          <w:rFonts w:eastAsia="標楷體"/>
          <w:kern w:val="0"/>
        </w:rPr>
      </w:pPr>
    </w:p>
    <w:p w14:paraId="1D766D13" w14:textId="63432381" w:rsidR="0069706B" w:rsidRDefault="0069706B" w:rsidP="00040621">
      <w:pPr>
        <w:widowControl/>
        <w:rPr>
          <w:rFonts w:eastAsia="標楷體"/>
          <w:kern w:val="0"/>
        </w:rPr>
      </w:pPr>
    </w:p>
    <w:p w14:paraId="21B5EF25" w14:textId="5BA42BC4" w:rsidR="0069706B" w:rsidRDefault="0069706B" w:rsidP="00040621">
      <w:pPr>
        <w:widowControl/>
        <w:rPr>
          <w:rFonts w:eastAsia="標楷體"/>
          <w:kern w:val="0"/>
        </w:rPr>
      </w:pPr>
    </w:p>
    <w:p w14:paraId="442FE96D" w14:textId="7D1AD1A9" w:rsidR="0069706B" w:rsidRDefault="0069706B" w:rsidP="00040621">
      <w:pPr>
        <w:widowControl/>
        <w:rPr>
          <w:rFonts w:eastAsia="標楷體"/>
          <w:kern w:val="0"/>
        </w:rPr>
      </w:pPr>
    </w:p>
    <w:p w14:paraId="08EA4326" w14:textId="1E1EBAEF" w:rsidR="0069706B" w:rsidRDefault="0069706B" w:rsidP="00040621">
      <w:pPr>
        <w:widowControl/>
        <w:rPr>
          <w:rFonts w:eastAsia="標楷體"/>
          <w:kern w:val="0"/>
        </w:rPr>
      </w:pPr>
    </w:p>
    <w:p w14:paraId="1BF62A29" w14:textId="56EA4E61" w:rsidR="0069706B" w:rsidRDefault="0069706B" w:rsidP="00040621">
      <w:pPr>
        <w:widowControl/>
        <w:rPr>
          <w:rFonts w:eastAsia="標楷體"/>
          <w:kern w:val="0"/>
        </w:rPr>
      </w:pPr>
    </w:p>
    <w:p w14:paraId="75CDC25E" w14:textId="77777777" w:rsidR="00871444" w:rsidRDefault="00871444" w:rsidP="00040621">
      <w:pPr>
        <w:widowControl/>
        <w:rPr>
          <w:rFonts w:eastAsia="標楷體"/>
          <w:kern w:val="0"/>
        </w:rPr>
      </w:pPr>
    </w:p>
    <w:p w14:paraId="7BD46F57" w14:textId="60A523FC" w:rsidR="0069706B" w:rsidRDefault="0069706B" w:rsidP="00040621">
      <w:pPr>
        <w:widowControl/>
        <w:rPr>
          <w:rFonts w:eastAsia="標楷體"/>
          <w:kern w:val="0"/>
        </w:rPr>
      </w:pPr>
    </w:p>
    <w:p w14:paraId="3A6265EB" w14:textId="6BECCD5F" w:rsidR="00871444" w:rsidRDefault="00871444" w:rsidP="00040621">
      <w:pPr>
        <w:widowControl/>
        <w:rPr>
          <w:rFonts w:eastAsia="標楷體"/>
          <w:kern w:val="0"/>
        </w:rPr>
      </w:pPr>
      <w:r>
        <w:rPr>
          <w:rFonts w:eastAsia="標楷體" w:hint="eastAsia"/>
          <w:kern w:val="0"/>
        </w:rPr>
        <w:t>.</w:t>
      </w:r>
    </w:p>
    <w:p w14:paraId="01F9F882" w14:textId="77777777" w:rsidR="00040621" w:rsidRPr="000A4992" w:rsidRDefault="00040621" w:rsidP="00040621">
      <w:pPr>
        <w:pStyle w:val="12"/>
        <w:rPr>
          <w:rFonts w:ascii="Times New Roman" w:hAnsi="Times New Roman"/>
        </w:rPr>
      </w:pPr>
      <w:r w:rsidRPr="000A4992">
        <w:rPr>
          <w:rFonts w:ascii="Times New Roman" w:hAnsi="Times New Roman"/>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040621" w:rsidRPr="000A4992" w14:paraId="21E8D507" w14:textId="77777777" w:rsidTr="00A37C1E">
        <w:trPr>
          <w:cantSplit/>
          <w:trHeight w:val="454"/>
        </w:trPr>
        <w:tc>
          <w:tcPr>
            <w:tcW w:w="1304" w:type="dxa"/>
            <w:shd w:val="clear" w:color="auto" w:fill="auto"/>
            <w:vAlign w:val="center"/>
          </w:tcPr>
          <w:p w14:paraId="6DBF4C78"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甲方</w:t>
            </w:r>
          </w:p>
        </w:tc>
        <w:tc>
          <w:tcPr>
            <w:tcW w:w="340" w:type="dxa"/>
            <w:shd w:val="clear" w:color="auto" w:fill="auto"/>
            <w:vAlign w:val="center"/>
          </w:tcPr>
          <w:p w14:paraId="5EE58F1B"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27AFE4CA"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群益金鼎證券股份有限公司</w:t>
            </w:r>
          </w:p>
        </w:tc>
      </w:tr>
      <w:tr w:rsidR="00040621" w:rsidRPr="000A4992" w14:paraId="75D18557" w14:textId="77777777" w:rsidTr="00A37C1E">
        <w:trPr>
          <w:cantSplit/>
          <w:trHeight w:val="454"/>
        </w:trPr>
        <w:tc>
          <w:tcPr>
            <w:tcW w:w="1304" w:type="dxa"/>
            <w:shd w:val="clear" w:color="auto" w:fill="auto"/>
            <w:vAlign w:val="center"/>
          </w:tcPr>
          <w:p w14:paraId="7C41377E"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代理人</w:t>
            </w:r>
          </w:p>
        </w:tc>
        <w:tc>
          <w:tcPr>
            <w:tcW w:w="340" w:type="dxa"/>
            <w:shd w:val="clear" w:color="auto" w:fill="auto"/>
            <w:vAlign w:val="center"/>
          </w:tcPr>
          <w:p w14:paraId="6CFAE7B0"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70974225" w14:textId="77777777" w:rsidR="00040621" w:rsidRPr="000A4992" w:rsidRDefault="00040621" w:rsidP="00A37C1E">
            <w:pPr>
              <w:pStyle w:val="-0"/>
              <w:rPr>
                <w:rFonts w:ascii="Times New Roman" w:hAnsi="Times New Roman" w:cs="Times New Roman"/>
              </w:rPr>
            </w:pPr>
            <w:r>
              <w:rPr>
                <w:rFonts w:ascii="Times New Roman" w:hAnsi="Times New Roman" w:cs="Times New Roman" w:hint="eastAsia"/>
              </w:rPr>
              <w:t>李文柱</w:t>
            </w:r>
          </w:p>
        </w:tc>
      </w:tr>
      <w:tr w:rsidR="00040621" w:rsidRPr="000A4992" w14:paraId="73574106" w14:textId="77777777" w:rsidTr="00A37C1E">
        <w:trPr>
          <w:cantSplit/>
          <w:trHeight w:val="454"/>
        </w:trPr>
        <w:tc>
          <w:tcPr>
            <w:tcW w:w="1304" w:type="dxa"/>
            <w:shd w:val="clear" w:color="auto" w:fill="auto"/>
            <w:vAlign w:val="center"/>
          </w:tcPr>
          <w:p w14:paraId="01F55D36"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統一編號</w:t>
            </w:r>
          </w:p>
        </w:tc>
        <w:tc>
          <w:tcPr>
            <w:tcW w:w="340" w:type="dxa"/>
            <w:shd w:val="clear" w:color="auto" w:fill="auto"/>
            <w:vAlign w:val="center"/>
          </w:tcPr>
          <w:p w14:paraId="3D0584CF"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17C4C8C7"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22956035</w:t>
            </w:r>
          </w:p>
        </w:tc>
      </w:tr>
      <w:tr w:rsidR="00040621" w:rsidRPr="000A4992" w14:paraId="06CC6F34" w14:textId="77777777" w:rsidTr="00A37C1E">
        <w:trPr>
          <w:cantSplit/>
          <w:trHeight w:val="454"/>
        </w:trPr>
        <w:tc>
          <w:tcPr>
            <w:tcW w:w="1304" w:type="dxa"/>
            <w:shd w:val="clear" w:color="auto" w:fill="auto"/>
            <w:vAlign w:val="center"/>
          </w:tcPr>
          <w:p w14:paraId="75666F00"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地址</w:t>
            </w:r>
          </w:p>
        </w:tc>
        <w:tc>
          <w:tcPr>
            <w:tcW w:w="340" w:type="dxa"/>
            <w:shd w:val="clear" w:color="auto" w:fill="auto"/>
            <w:vAlign w:val="center"/>
          </w:tcPr>
          <w:p w14:paraId="75BD3B86" w14:textId="77777777" w:rsidR="00040621" w:rsidRPr="000A4992" w:rsidRDefault="00040621" w:rsidP="00A37C1E">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77A16C80" w14:textId="77777777" w:rsidR="00040621" w:rsidRPr="000A4992" w:rsidRDefault="00040621" w:rsidP="00A37C1E">
            <w:pPr>
              <w:pStyle w:val="-0"/>
              <w:rPr>
                <w:rFonts w:ascii="Times New Roman" w:hAnsi="Times New Roman" w:cs="Times New Roman"/>
              </w:rPr>
            </w:pPr>
            <w:r w:rsidRPr="000A4992">
              <w:rPr>
                <w:rFonts w:ascii="Times New Roman" w:hAnsi="Times New Roman" w:cs="Times New Roman"/>
              </w:rPr>
              <w:t>台北市</w:t>
            </w:r>
            <w:r w:rsidRPr="000A4992">
              <w:rPr>
                <w:rFonts w:ascii="Times New Roman" w:hAnsi="Times New Roman" w:cs="Times New Roman"/>
              </w:rPr>
              <w:t>105</w:t>
            </w:r>
            <w:r w:rsidRPr="000A4992">
              <w:rPr>
                <w:rFonts w:ascii="Times New Roman" w:hAnsi="Times New Roman" w:cs="Times New Roman"/>
              </w:rPr>
              <w:t>松山區民生東路三段</w:t>
            </w:r>
            <w:r w:rsidRPr="000A4992">
              <w:rPr>
                <w:rFonts w:ascii="Times New Roman" w:hAnsi="Times New Roman" w:cs="Times New Roman"/>
              </w:rPr>
              <w:t>156</w:t>
            </w:r>
            <w:r w:rsidRPr="000A4992">
              <w:rPr>
                <w:rFonts w:ascii="Times New Roman" w:hAnsi="Times New Roman" w:cs="Times New Roman"/>
              </w:rPr>
              <w:t>號</w:t>
            </w:r>
            <w:r w:rsidRPr="000A4992">
              <w:rPr>
                <w:rFonts w:ascii="Times New Roman" w:hAnsi="Times New Roman" w:cs="Times New Roman"/>
              </w:rPr>
              <w:t>11</w:t>
            </w:r>
            <w:r w:rsidRPr="000A4992">
              <w:rPr>
                <w:rFonts w:ascii="Times New Roman" w:hAnsi="Times New Roman" w:cs="Times New Roman"/>
              </w:rPr>
              <w:t>樓</w:t>
            </w:r>
          </w:p>
        </w:tc>
      </w:tr>
    </w:tbl>
    <w:p w14:paraId="6BD2C560" w14:textId="77777777" w:rsidR="00040621" w:rsidRPr="000A4992" w:rsidRDefault="00040621" w:rsidP="00040621">
      <w:pPr>
        <w:pStyle w:val="12"/>
        <w:rPr>
          <w:rFonts w:ascii="Times New Roman" w:hAnsi="Times New Roman"/>
        </w:rPr>
      </w:pPr>
    </w:p>
    <w:tbl>
      <w:tblPr>
        <w:tblW w:w="11396" w:type="dxa"/>
        <w:tblInd w:w="1219" w:type="dxa"/>
        <w:tblLayout w:type="fixed"/>
        <w:tblCellMar>
          <w:left w:w="28" w:type="dxa"/>
          <w:right w:w="28" w:type="dxa"/>
        </w:tblCellMar>
        <w:tblLook w:val="04A0" w:firstRow="1" w:lastRow="0" w:firstColumn="1" w:lastColumn="0" w:noHBand="0" w:noVBand="1"/>
      </w:tblPr>
      <w:tblGrid>
        <w:gridCol w:w="1304"/>
        <w:gridCol w:w="340"/>
        <w:gridCol w:w="4876"/>
        <w:gridCol w:w="4876"/>
      </w:tblGrid>
      <w:tr w:rsidR="00191AC2" w:rsidRPr="00DF3B64" w14:paraId="5C74472E" w14:textId="77777777" w:rsidTr="001B6F38">
        <w:trPr>
          <w:cantSplit/>
          <w:trHeight w:val="454"/>
        </w:trPr>
        <w:tc>
          <w:tcPr>
            <w:tcW w:w="1304" w:type="dxa"/>
            <w:shd w:val="clear" w:color="auto" w:fill="auto"/>
            <w:vAlign w:val="center"/>
          </w:tcPr>
          <w:p w14:paraId="0FEAE984" w14:textId="77777777" w:rsidR="00191AC2" w:rsidRPr="00DF3B64" w:rsidRDefault="00191AC2" w:rsidP="00191AC2">
            <w:pPr>
              <w:adjustRightInd w:val="0"/>
              <w:snapToGrid w:val="0"/>
              <w:spacing w:line="240" w:lineRule="atLeast"/>
              <w:jc w:val="distribute"/>
              <w:rPr>
                <w:rFonts w:eastAsia="標楷體" w:cs="Arial"/>
                <w:color w:val="0000FF"/>
              </w:rPr>
            </w:pPr>
            <w:r w:rsidRPr="00DF3B64">
              <w:rPr>
                <w:rFonts w:eastAsia="標楷體" w:cs="Arial"/>
                <w:color w:val="0000FF"/>
              </w:rPr>
              <w:t>乙方</w:t>
            </w:r>
          </w:p>
        </w:tc>
        <w:tc>
          <w:tcPr>
            <w:tcW w:w="340" w:type="dxa"/>
            <w:shd w:val="clear" w:color="auto" w:fill="auto"/>
            <w:vAlign w:val="center"/>
          </w:tcPr>
          <w:p w14:paraId="420D2753" w14:textId="77777777" w:rsidR="00191AC2" w:rsidRPr="00DF3B64" w:rsidRDefault="00191AC2" w:rsidP="00191AC2">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vAlign w:val="center"/>
          </w:tcPr>
          <w:p w14:paraId="6A6AA863" w14:textId="68AC4C52" w:rsidR="00191AC2" w:rsidRPr="00DF3B64" w:rsidRDefault="00187295" w:rsidP="00191AC2">
            <w:pPr>
              <w:adjustRightInd w:val="0"/>
              <w:snapToGrid w:val="0"/>
              <w:spacing w:line="240" w:lineRule="atLeast"/>
              <w:jc w:val="both"/>
              <w:rPr>
                <w:rFonts w:eastAsia="標楷體" w:cs="Arial"/>
                <w:color w:val="0000FF"/>
              </w:rPr>
            </w:pPr>
            <w:r>
              <w:rPr>
                <w:rFonts w:eastAsia="標楷體" w:cs="Arial" w:hint="eastAsia"/>
                <w:color w:val="0000FF"/>
              </w:rPr>
              <w:t>X</w:t>
            </w:r>
            <w:r>
              <w:rPr>
                <w:rFonts w:eastAsia="標楷體" w:cs="Arial"/>
                <w:color w:val="0000FF"/>
              </w:rPr>
              <w:t>XXXX</w:t>
            </w:r>
            <w:r w:rsidR="00191AC2" w:rsidRPr="005C1EB7">
              <w:rPr>
                <w:rFonts w:eastAsia="標楷體" w:cs="Arial" w:hint="eastAsia"/>
                <w:color w:val="0000FF"/>
              </w:rPr>
              <w:t>股份有限公司</w:t>
            </w:r>
          </w:p>
        </w:tc>
        <w:tc>
          <w:tcPr>
            <w:tcW w:w="4876" w:type="dxa"/>
            <w:shd w:val="clear" w:color="auto" w:fill="auto"/>
            <w:vAlign w:val="center"/>
          </w:tcPr>
          <w:p w14:paraId="0DAA61BD" w14:textId="353172BE" w:rsidR="00191AC2" w:rsidRPr="00DF3B64" w:rsidRDefault="00191AC2" w:rsidP="00191AC2">
            <w:pPr>
              <w:adjustRightInd w:val="0"/>
              <w:snapToGrid w:val="0"/>
              <w:spacing w:line="240" w:lineRule="atLeast"/>
              <w:jc w:val="both"/>
              <w:rPr>
                <w:rFonts w:eastAsia="標楷體" w:cs="Arial"/>
                <w:color w:val="0000FF"/>
              </w:rPr>
            </w:pPr>
          </w:p>
        </w:tc>
      </w:tr>
      <w:tr w:rsidR="00191AC2" w:rsidRPr="00DF3B64" w14:paraId="06128113" w14:textId="77777777" w:rsidTr="001B6F38">
        <w:trPr>
          <w:cantSplit/>
          <w:trHeight w:val="454"/>
        </w:trPr>
        <w:tc>
          <w:tcPr>
            <w:tcW w:w="1304" w:type="dxa"/>
            <w:shd w:val="clear" w:color="auto" w:fill="auto"/>
            <w:vAlign w:val="center"/>
          </w:tcPr>
          <w:p w14:paraId="73DBA066" w14:textId="77777777" w:rsidR="00191AC2" w:rsidRPr="00DF3B64" w:rsidRDefault="00191AC2" w:rsidP="00191AC2">
            <w:pPr>
              <w:adjustRightInd w:val="0"/>
              <w:snapToGrid w:val="0"/>
              <w:spacing w:line="240" w:lineRule="atLeast"/>
              <w:jc w:val="distribute"/>
              <w:rPr>
                <w:rFonts w:eastAsia="標楷體" w:cs="Arial"/>
                <w:color w:val="0000FF"/>
              </w:rPr>
            </w:pPr>
            <w:r w:rsidRPr="00DF3B64">
              <w:rPr>
                <w:rFonts w:eastAsia="標楷體" w:cs="Arial"/>
                <w:color w:val="0000FF"/>
              </w:rPr>
              <w:t>法定代理人</w:t>
            </w:r>
          </w:p>
        </w:tc>
        <w:tc>
          <w:tcPr>
            <w:tcW w:w="340" w:type="dxa"/>
            <w:shd w:val="clear" w:color="auto" w:fill="auto"/>
            <w:vAlign w:val="center"/>
          </w:tcPr>
          <w:p w14:paraId="4BA57073" w14:textId="77777777" w:rsidR="00191AC2" w:rsidRPr="00DF3B64" w:rsidRDefault="00191AC2" w:rsidP="00191AC2">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vAlign w:val="center"/>
          </w:tcPr>
          <w:p w14:paraId="34AC637E" w14:textId="3ED791FC" w:rsidR="00191AC2" w:rsidRPr="00DF3B64" w:rsidRDefault="00187295" w:rsidP="00191AC2">
            <w:pPr>
              <w:adjustRightInd w:val="0"/>
              <w:snapToGrid w:val="0"/>
              <w:spacing w:line="240" w:lineRule="atLeast"/>
              <w:jc w:val="both"/>
              <w:rPr>
                <w:rFonts w:eastAsia="標楷體" w:cs="Arial"/>
                <w:color w:val="0000FF"/>
              </w:rPr>
            </w:pPr>
            <w:r>
              <w:rPr>
                <w:rFonts w:eastAsia="標楷體" w:cs="Arial" w:hint="eastAsia"/>
                <w:color w:val="0000FF"/>
              </w:rPr>
              <w:t>X</w:t>
            </w:r>
            <w:r>
              <w:rPr>
                <w:rFonts w:eastAsia="標楷體" w:cs="Arial"/>
                <w:color w:val="0000FF"/>
              </w:rPr>
              <w:t>XX</w:t>
            </w:r>
          </w:p>
        </w:tc>
        <w:tc>
          <w:tcPr>
            <w:tcW w:w="4876" w:type="dxa"/>
            <w:shd w:val="clear" w:color="auto" w:fill="auto"/>
            <w:vAlign w:val="center"/>
          </w:tcPr>
          <w:p w14:paraId="24D7CE4F" w14:textId="450BAEA0" w:rsidR="00191AC2" w:rsidRPr="00DF3B64" w:rsidRDefault="00191AC2" w:rsidP="00191AC2">
            <w:pPr>
              <w:adjustRightInd w:val="0"/>
              <w:snapToGrid w:val="0"/>
              <w:spacing w:line="240" w:lineRule="atLeast"/>
              <w:jc w:val="both"/>
              <w:rPr>
                <w:rFonts w:eastAsia="標楷體" w:cs="Arial"/>
                <w:color w:val="0000FF"/>
              </w:rPr>
            </w:pPr>
          </w:p>
        </w:tc>
      </w:tr>
      <w:tr w:rsidR="00191AC2" w:rsidRPr="00DF3B64" w14:paraId="2BF8416D" w14:textId="77777777" w:rsidTr="001B6F38">
        <w:trPr>
          <w:cantSplit/>
          <w:trHeight w:val="454"/>
        </w:trPr>
        <w:tc>
          <w:tcPr>
            <w:tcW w:w="1304" w:type="dxa"/>
            <w:shd w:val="clear" w:color="auto" w:fill="auto"/>
            <w:vAlign w:val="center"/>
          </w:tcPr>
          <w:p w14:paraId="0EEE5740" w14:textId="77777777" w:rsidR="00191AC2" w:rsidRPr="00DF3B64" w:rsidRDefault="00191AC2" w:rsidP="00191AC2">
            <w:pPr>
              <w:adjustRightInd w:val="0"/>
              <w:snapToGrid w:val="0"/>
              <w:spacing w:line="240" w:lineRule="atLeast"/>
              <w:jc w:val="distribute"/>
              <w:rPr>
                <w:rFonts w:eastAsia="標楷體" w:cs="Arial"/>
                <w:color w:val="0000FF"/>
              </w:rPr>
            </w:pPr>
            <w:r w:rsidRPr="00DF3B64">
              <w:rPr>
                <w:rFonts w:eastAsia="標楷體" w:cs="Arial"/>
                <w:color w:val="0000FF"/>
              </w:rPr>
              <w:t>統一編號</w:t>
            </w:r>
          </w:p>
        </w:tc>
        <w:tc>
          <w:tcPr>
            <w:tcW w:w="340" w:type="dxa"/>
            <w:shd w:val="clear" w:color="auto" w:fill="auto"/>
            <w:vAlign w:val="center"/>
          </w:tcPr>
          <w:p w14:paraId="6895DF34" w14:textId="77777777" w:rsidR="00191AC2" w:rsidRPr="00DF3B64" w:rsidRDefault="00191AC2" w:rsidP="00191AC2">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vAlign w:val="center"/>
          </w:tcPr>
          <w:p w14:paraId="25012F32" w14:textId="6469E2FF" w:rsidR="00191AC2" w:rsidRPr="00DF3B64" w:rsidRDefault="00187295" w:rsidP="00191AC2">
            <w:pPr>
              <w:adjustRightInd w:val="0"/>
              <w:snapToGrid w:val="0"/>
              <w:spacing w:line="240" w:lineRule="atLeast"/>
              <w:jc w:val="both"/>
              <w:rPr>
                <w:rFonts w:eastAsia="標楷體" w:cs="Arial"/>
                <w:color w:val="0000FF"/>
              </w:rPr>
            </w:pPr>
            <w:r>
              <w:rPr>
                <w:rFonts w:eastAsia="標楷體" w:cs="Arial"/>
                <w:color w:val="0000FF"/>
              </w:rPr>
              <w:t>XXXXXXXX</w:t>
            </w:r>
          </w:p>
        </w:tc>
        <w:tc>
          <w:tcPr>
            <w:tcW w:w="4876" w:type="dxa"/>
            <w:shd w:val="clear" w:color="auto" w:fill="auto"/>
            <w:vAlign w:val="center"/>
          </w:tcPr>
          <w:p w14:paraId="58A0CD7E" w14:textId="6C371487" w:rsidR="00191AC2" w:rsidRPr="00DF3B64" w:rsidRDefault="00191AC2" w:rsidP="00191AC2">
            <w:pPr>
              <w:adjustRightInd w:val="0"/>
              <w:snapToGrid w:val="0"/>
              <w:spacing w:line="240" w:lineRule="atLeast"/>
              <w:jc w:val="both"/>
              <w:rPr>
                <w:rFonts w:eastAsia="標楷體" w:cs="Arial"/>
                <w:color w:val="0000FF"/>
              </w:rPr>
            </w:pPr>
          </w:p>
        </w:tc>
      </w:tr>
      <w:tr w:rsidR="00191AC2" w:rsidRPr="00DF3B64" w14:paraId="6AB249F8" w14:textId="77777777" w:rsidTr="001B6F38">
        <w:trPr>
          <w:cantSplit/>
          <w:trHeight w:val="454"/>
        </w:trPr>
        <w:tc>
          <w:tcPr>
            <w:tcW w:w="1304" w:type="dxa"/>
            <w:shd w:val="clear" w:color="auto" w:fill="auto"/>
            <w:vAlign w:val="center"/>
          </w:tcPr>
          <w:p w14:paraId="6DF2C697" w14:textId="77777777" w:rsidR="00191AC2" w:rsidRPr="00DF3B64" w:rsidRDefault="00191AC2" w:rsidP="00191AC2">
            <w:pPr>
              <w:adjustRightInd w:val="0"/>
              <w:snapToGrid w:val="0"/>
              <w:spacing w:line="240" w:lineRule="atLeast"/>
              <w:jc w:val="distribute"/>
              <w:rPr>
                <w:rFonts w:eastAsia="標楷體" w:cs="Arial"/>
                <w:color w:val="0000FF"/>
              </w:rPr>
            </w:pPr>
            <w:r w:rsidRPr="00DF3B64">
              <w:rPr>
                <w:rFonts w:eastAsia="標楷體" w:cs="Arial"/>
                <w:color w:val="0000FF"/>
              </w:rPr>
              <w:t>地址</w:t>
            </w:r>
          </w:p>
        </w:tc>
        <w:tc>
          <w:tcPr>
            <w:tcW w:w="340" w:type="dxa"/>
            <w:shd w:val="clear" w:color="auto" w:fill="auto"/>
            <w:vAlign w:val="center"/>
          </w:tcPr>
          <w:p w14:paraId="15B98073" w14:textId="77777777" w:rsidR="00191AC2" w:rsidRPr="00DF3B64" w:rsidRDefault="00191AC2" w:rsidP="00191AC2">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vAlign w:val="center"/>
          </w:tcPr>
          <w:p w14:paraId="74CB9AE9" w14:textId="06853DAE" w:rsidR="00191AC2" w:rsidRPr="00DF3B64" w:rsidRDefault="00187295" w:rsidP="00191AC2">
            <w:pPr>
              <w:adjustRightInd w:val="0"/>
              <w:snapToGrid w:val="0"/>
              <w:spacing w:line="240" w:lineRule="atLeast"/>
              <w:jc w:val="both"/>
              <w:rPr>
                <w:rFonts w:eastAsia="標楷體" w:cs="Arial"/>
                <w:color w:val="0000FF"/>
              </w:rPr>
            </w:pPr>
            <w:r>
              <w:rPr>
                <w:rFonts w:eastAsia="標楷體" w:cs="Arial" w:hint="eastAsia"/>
                <w:color w:val="0000FF"/>
              </w:rPr>
              <w:t>X</w:t>
            </w:r>
            <w:r>
              <w:rPr>
                <w:rFonts w:eastAsia="標楷體" w:cs="Arial"/>
                <w:color w:val="0000FF"/>
              </w:rPr>
              <w:t>XXXXXXXXXXXXXXXXXXXXXXXXXX</w:t>
            </w:r>
          </w:p>
        </w:tc>
        <w:tc>
          <w:tcPr>
            <w:tcW w:w="4876" w:type="dxa"/>
            <w:shd w:val="clear" w:color="auto" w:fill="auto"/>
            <w:vAlign w:val="center"/>
          </w:tcPr>
          <w:p w14:paraId="08817D58" w14:textId="6E780D77" w:rsidR="00191AC2" w:rsidRPr="00DF3B64" w:rsidRDefault="00191AC2" w:rsidP="00191AC2">
            <w:pPr>
              <w:adjustRightInd w:val="0"/>
              <w:snapToGrid w:val="0"/>
              <w:spacing w:line="240" w:lineRule="atLeast"/>
              <w:jc w:val="both"/>
              <w:rPr>
                <w:rFonts w:eastAsia="標楷體" w:cs="Arial"/>
                <w:color w:val="0000FF"/>
              </w:rPr>
            </w:pPr>
          </w:p>
        </w:tc>
      </w:tr>
    </w:tbl>
    <w:p w14:paraId="24817323" w14:textId="77777777" w:rsidR="00040621" w:rsidRPr="000A4992" w:rsidRDefault="00040621" w:rsidP="00DA5DCF">
      <w:pPr>
        <w:pStyle w:val="12"/>
        <w:ind w:leftChars="0" w:left="0"/>
        <w:rPr>
          <w:rFonts w:ascii="Times New Roman" w:hAnsi="Times New Roman"/>
        </w:rPr>
      </w:pPr>
    </w:p>
    <w:p w14:paraId="152AD298" w14:textId="243A324C" w:rsidR="00040621" w:rsidRPr="000A4992" w:rsidRDefault="00040621" w:rsidP="00040621">
      <w:pPr>
        <w:spacing w:before="360" w:after="180" w:line="240" w:lineRule="atLeast"/>
        <w:ind w:leftChars="100" w:left="240" w:rightChars="100" w:right="240"/>
        <w:jc w:val="distribute"/>
      </w:pPr>
      <w:r w:rsidRPr="002B0CC0">
        <w:rPr>
          <w:rFonts w:eastAsia="標楷體"/>
          <w:color w:val="0000FF"/>
        </w:rPr>
        <w:t>中華民國</w:t>
      </w:r>
      <w:r w:rsidR="00191AC2">
        <w:rPr>
          <w:rFonts w:eastAsia="標楷體"/>
          <w:color w:val="0000FF"/>
        </w:rPr>
        <w:t>11</w:t>
      </w:r>
      <w:r w:rsidR="000B7FF1">
        <w:rPr>
          <w:rFonts w:eastAsia="標楷體"/>
          <w:color w:val="0000FF"/>
        </w:rPr>
        <w:t>2</w:t>
      </w:r>
      <w:r w:rsidRPr="002B0CC0">
        <w:rPr>
          <w:rFonts w:eastAsia="標楷體"/>
          <w:color w:val="0000FF"/>
        </w:rPr>
        <w:t>年</w:t>
      </w:r>
      <w:r w:rsidR="000B7FF1">
        <w:rPr>
          <w:rFonts w:eastAsia="標楷體"/>
          <w:color w:val="0000FF"/>
        </w:rPr>
        <w:t xml:space="preserve">  </w:t>
      </w:r>
      <w:r w:rsidRPr="002B0CC0">
        <w:rPr>
          <w:rFonts w:eastAsia="標楷體"/>
          <w:color w:val="0000FF"/>
        </w:rPr>
        <w:t>月</w:t>
      </w:r>
      <w:r w:rsidR="000B7FF1">
        <w:rPr>
          <w:rFonts w:eastAsia="標楷體"/>
          <w:color w:val="0000FF"/>
        </w:rPr>
        <w:t xml:space="preserve">  </w:t>
      </w:r>
      <w:r w:rsidRPr="002B0CC0">
        <w:rPr>
          <w:rFonts w:eastAsia="標楷體"/>
          <w:color w:val="0000FF"/>
        </w:rPr>
        <w:t>日</w:t>
      </w:r>
    </w:p>
    <w:p w14:paraId="6E22564B" w14:textId="77777777" w:rsidR="00040621" w:rsidRPr="00215E7E" w:rsidRDefault="00040621" w:rsidP="00040621">
      <w:pPr>
        <w:rPr>
          <w:rFonts w:eastAsia="標楷體"/>
        </w:rPr>
        <w:sectPr w:rsidR="00040621" w:rsidRPr="00215E7E" w:rsidSect="00966BF1">
          <w:headerReference w:type="default" r:id="rId8"/>
          <w:footerReference w:type="even" r:id="rId9"/>
          <w:footerReference w:type="default" r:id="rId10"/>
          <w:pgSz w:w="11906" w:h="16838" w:code="9"/>
          <w:pgMar w:top="1843" w:right="1418" w:bottom="1418" w:left="1418" w:header="851" w:footer="992" w:gutter="0"/>
          <w:cols w:space="425"/>
          <w:docGrid w:type="lines" w:linePitch="360"/>
        </w:sectPr>
      </w:pPr>
    </w:p>
    <w:p w14:paraId="4D9427AD" w14:textId="263C1E81" w:rsidR="00191AC2" w:rsidRPr="00B45DF2" w:rsidRDefault="00191AC2" w:rsidP="00191AC2">
      <w:pPr>
        <w:adjustRightInd w:val="0"/>
        <w:snapToGrid w:val="0"/>
        <w:spacing w:afterLines="200" w:after="720" w:line="240" w:lineRule="atLeast"/>
        <w:jc w:val="center"/>
        <w:rPr>
          <w:rFonts w:eastAsia="標楷體"/>
          <w:sz w:val="36"/>
        </w:rPr>
      </w:pPr>
      <w:bookmarkStart w:id="33" w:name="_Hlk136958578"/>
      <w:r w:rsidRPr="00F05568">
        <w:rPr>
          <w:rFonts w:eastAsia="標楷體" w:hint="eastAsia"/>
          <w:sz w:val="36"/>
        </w:rPr>
        <w:lastRenderedPageBreak/>
        <w:t>附件</w:t>
      </w:r>
      <w:r>
        <w:rPr>
          <w:rFonts w:eastAsia="標楷體" w:hint="eastAsia"/>
          <w:sz w:val="36"/>
        </w:rPr>
        <w:t>一</w:t>
      </w:r>
      <w:r w:rsidRPr="00F05568">
        <w:rPr>
          <w:rFonts w:eastAsia="標楷體" w:hint="eastAsia"/>
          <w:sz w:val="36"/>
        </w:rPr>
        <w:t>：</w:t>
      </w:r>
      <w:r>
        <w:rPr>
          <w:rFonts w:eastAsia="標楷體" w:hint="eastAsia"/>
          <w:sz w:val="36"/>
        </w:rPr>
        <w:t>報價單</w:t>
      </w:r>
      <w:r w:rsidRPr="00B45DF2">
        <w:rPr>
          <w:rFonts w:eastAsia="標楷體"/>
          <w:sz w:val="36"/>
        </w:rPr>
        <w:t xml:space="preserve"> </w:t>
      </w:r>
    </w:p>
    <w:p w14:paraId="4C647C1B" w14:textId="409BF5E8" w:rsidR="00191AC2" w:rsidRDefault="00191AC2" w:rsidP="00040621">
      <w:pPr>
        <w:adjustRightInd w:val="0"/>
        <w:snapToGrid w:val="0"/>
        <w:spacing w:afterLines="200" w:after="720" w:line="240" w:lineRule="atLeast"/>
        <w:jc w:val="center"/>
        <w:rPr>
          <w:rFonts w:eastAsia="標楷體"/>
          <w:sz w:val="36"/>
        </w:rPr>
      </w:pPr>
    </w:p>
    <w:p w14:paraId="365568CB" w14:textId="40707127" w:rsidR="00040621" w:rsidRPr="00B45DF2" w:rsidRDefault="00040621" w:rsidP="00187295">
      <w:pPr>
        <w:pageBreakBefore/>
        <w:adjustRightInd w:val="0"/>
        <w:snapToGrid w:val="0"/>
        <w:spacing w:afterLines="200" w:after="720" w:line="240" w:lineRule="atLeast"/>
        <w:jc w:val="center"/>
        <w:rPr>
          <w:rFonts w:eastAsia="標楷體"/>
          <w:sz w:val="36"/>
        </w:rPr>
      </w:pPr>
      <w:r w:rsidRPr="00F05568">
        <w:rPr>
          <w:rFonts w:eastAsia="標楷體" w:hint="eastAsia"/>
          <w:sz w:val="36"/>
        </w:rPr>
        <w:lastRenderedPageBreak/>
        <w:t>附件</w:t>
      </w:r>
      <w:r w:rsidR="00191AC2">
        <w:rPr>
          <w:rFonts w:eastAsia="標楷體" w:hint="eastAsia"/>
          <w:sz w:val="36"/>
        </w:rPr>
        <w:t>二</w:t>
      </w:r>
      <w:r w:rsidRPr="00F05568">
        <w:rPr>
          <w:rFonts w:eastAsia="標楷體" w:hint="eastAsia"/>
          <w:sz w:val="36"/>
        </w:rPr>
        <w:t>：</w:t>
      </w:r>
      <w:r w:rsidRPr="00B45DF2">
        <w:rPr>
          <w:rFonts w:eastAsia="標楷體" w:hint="eastAsia"/>
          <w:sz w:val="36"/>
        </w:rPr>
        <w:t>合約標準條款</w:t>
      </w:r>
      <w:bookmarkEnd w:id="33"/>
    </w:p>
    <w:p w14:paraId="05A1FCCE" w14:textId="77777777" w:rsidR="00040621" w:rsidRPr="00A66AB9" w:rsidRDefault="00040621" w:rsidP="00BC6F54">
      <w:pPr>
        <w:pStyle w:val="1"/>
        <w:numPr>
          <w:ilvl w:val="0"/>
          <w:numId w:val="7"/>
        </w:numPr>
        <w:tabs>
          <w:tab w:val="clear" w:pos="1418"/>
        </w:tabs>
        <w:ind w:left="1261" w:hanging="1261"/>
      </w:pPr>
      <w:r w:rsidRPr="00A66AB9">
        <w:rPr>
          <w:rFonts w:hint="eastAsia"/>
        </w:rPr>
        <w:t>責任</w:t>
      </w:r>
    </w:p>
    <w:p w14:paraId="326C2222" w14:textId="77777777" w:rsidR="00040621" w:rsidRPr="00215E7E" w:rsidRDefault="00040621" w:rsidP="00BA1022">
      <w:pPr>
        <w:pStyle w:val="3"/>
      </w:pPr>
      <w:r w:rsidRPr="00215E7E">
        <w:rPr>
          <w:rFonts w:hint="eastAsia"/>
        </w:rPr>
        <w:t>甲乙雙方於進行本專案過程中，應密切協調配合，以確保本專案之適用性，完整性並如期完成。</w:t>
      </w:r>
    </w:p>
    <w:p w14:paraId="79664E23" w14:textId="77777777" w:rsidR="00040621" w:rsidRPr="00215E7E" w:rsidRDefault="00040621" w:rsidP="00BA1022">
      <w:pPr>
        <w:pStyle w:val="3"/>
      </w:pPr>
      <w:r w:rsidRPr="00215E7E">
        <w:rPr>
          <w:rFonts w:hint="eastAsia"/>
        </w:rPr>
        <w:t>乙方應負之責任</w:t>
      </w:r>
    </w:p>
    <w:p w14:paraId="64D0821C" w14:textId="77777777" w:rsidR="00040621" w:rsidRPr="00215E7E" w:rsidRDefault="00040621" w:rsidP="00BA1022">
      <w:pPr>
        <w:pStyle w:val="5"/>
      </w:pPr>
      <w:r w:rsidRPr="00215E7E">
        <w:rPr>
          <w:rFonts w:hint="eastAsia"/>
        </w:rPr>
        <w:t>依各階段服務之規劃，選派適當人員至甲乙雙方同意之指定地點負責進行本專案之執行。</w:t>
      </w:r>
    </w:p>
    <w:p w14:paraId="2E1C4D81" w14:textId="77777777" w:rsidR="00040621" w:rsidRDefault="00040621" w:rsidP="00BA1022">
      <w:pPr>
        <w:pStyle w:val="5"/>
      </w:pPr>
      <w:r w:rsidRPr="00215E7E">
        <w:rPr>
          <w:rFonts w:hint="eastAsia"/>
        </w:rPr>
        <w:t>依本合約之約定，完成本專案各階段工作，並依約交付文件。</w:t>
      </w:r>
    </w:p>
    <w:p w14:paraId="0ED625D5" w14:textId="77777777" w:rsidR="00040621" w:rsidRPr="00215E7E" w:rsidRDefault="00040621" w:rsidP="00BA1022">
      <w:pPr>
        <w:pStyle w:val="3"/>
      </w:pPr>
      <w:r w:rsidRPr="00215E7E">
        <w:rPr>
          <w:rFonts w:hint="eastAsia"/>
        </w:rPr>
        <w:t>甲方應負之責任</w:t>
      </w:r>
    </w:p>
    <w:p w14:paraId="4876194C" w14:textId="77777777" w:rsidR="00040621" w:rsidRPr="00215E7E" w:rsidRDefault="00040621" w:rsidP="00BA1022">
      <w:pPr>
        <w:pStyle w:val="5"/>
      </w:pPr>
      <w:r w:rsidRPr="00215E7E">
        <w:rPr>
          <w:rFonts w:hint="eastAsia"/>
        </w:rPr>
        <w:t>提供乙方相關配合事項及支援，依乙方之要求儘速並及時作出決定、確認及取得所須之管理階層核准，以利本專案之執行。。</w:t>
      </w:r>
    </w:p>
    <w:p w14:paraId="75B545EF" w14:textId="77777777" w:rsidR="00040621" w:rsidRPr="00215E7E" w:rsidRDefault="00040621" w:rsidP="00BA1022">
      <w:pPr>
        <w:pStyle w:val="5"/>
      </w:pPr>
      <w:r w:rsidRPr="00215E7E">
        <w:rPr>
          <w:rFonts w:hint="eastAsia"/>
        </w:rPr>
        <w:t>依付款規定，撥付乙方費用。</w:t>
      </w:r>
    </w:p>
    <w:p w14:paraId="4648CD0C" w14:textId="77777777" w:rsidR="00040621" w:rsidRPr="00A66AB9" w:rsidRDefault="00040621" w:rsidP="00BC6F54">
      <w:pPr>
        <w:pStyle w:val="1"/>
        <w:numPr>
          <w:ilvl w:val="0"/>
          <w:numId w:val="8"/>
        </w:numPr>
        <w:tabs>
          <w:tab w:val="clear" w:pos="1418"/>
        </w:tabs>
        <w:ind w:left="1261" w:hanging="1261"/>
      </w:pPr>
      <w:r w:rsidRPr="00A66AB9">
        <w:rPr>
          <w:rFonts w:hint="eastAsia"/>
        </w:rPr>
        <w:t>專案管理</w:t>
      </w:r>
    </w:p>
    <w:p w14:paraId="71EF1C80" w14:textId="77777777" w:rsidR="00040621" w:rsidRPr="00215E7E" w:rsidRDefault="00040621" w:rsidP="00BA1022">
      <w:pPr>
        <w:pStyle w:val="3"/>
      </w:pPr>
      <w:r w:rsidRPr="00215E7E">
        <w:rPr>
          <w:rFonts w:hint="eastAsia"/>
        </w:rPr>
        <w:t>本專案執行期間，甲方應成立專案小組，由本專案相關部門指派人員參與，並由參與人員中指派一名專案協調人，以利本專案協調。本專案執行期間內，所有配合項目均應由專案協調人或由專案協調人指派專案組員與乙方之專案經理或專案經理指派專案人員互為此工作項目之連絡窗口。</w:t>
      </w:r>
    </w:p>
    <w:p w14:paraId="7D253DDA" w14:textId="77777777" w:rsidR="00040621" w:rsidRPr="00215E7E" w:rsidRDefault="00040621" w:rsidP="00BA1022">
      <w:pPr>
        <w:pStyle w:val="3"/>
      </w:pPr>
      <w:r w:rsidRPr="00215E7E">
        <w:rPr>
          <w:rFonts w:hint="eastAsia"/>
        </w:rPr>
        <w:t>本專案執行期間，甲乙雙方之專案有關人員應本著誠意原則，協力配合附件之時程，俾使本建置順利完成。</w:t>
      </w:r>
    </w:p>
    <w:p w14:paraId="18C2CF01" w14:textId="77777777" w:rsidR="00040621" w:rsidRPr="00A66AB9" w:rsidRDefault="00040621" w:rsidP="00040621">
      <w:pPr>
        <w:pStyle w:val="1"/>
      </w:pPr>
      <w:r w:rsidRPr="00A66AB9">
        <w:rPr>
          <w:rFonts w:hint="eastAsia"/>
        </w:rPr>
        <w:t>爭議處理程序</w:t>
      </w:r>
    </w:p>
    <w:p w14:paraId="048C281E" w14:textId="77777777" w:rsidR="00040621" w:rsidRPr="00215E7E" w:rsidRDefault="00040621" w:rsidP="00BA1022">
      <w:pPr>
        <w:pStyle w:val="3"/>
      </w:pPr>
      <w:r w:rsidRPr="00215E7E">
        <w:rPr>
          <w:rFonts w:hint="eastAsia"/>
        </w:rPr>
        <w:t>甲乙雙方應本誠信原則履行本約各項規定，如因本約之履行發生爭議而無法由雙方專案負責人協議解決者，就爭議之解決所做之決議有拘束雙方之效力。</w:t>
      </w:r>
    </w:p>
    <w:p w14:paraId="0FEBB6B5" w14:textId="77777777" w:rsidR="00040621" w:rsidRPr="00215E7E" w:rsidRDefault="00040621" w:rsidP="00BA1022">
      <w:pPr>
        <w:pStyle w:val="3"/>
      </w:pPr>
      <w:r w:rsidRPr="00215E7E">
        <w:rPr>
          <w:rFonts w:hint="eastAsia"/>
        </w:rPr>
        <w:t>甲乙雙方無法達成決議之案件，雙方同意以甲方所在地之台灣台北地方法院為第一審管轄法院。並以中華民國之法律為準據法。</w:t>
      </w:r>
    </w:p>
    <w:p w14:paraId="60CCECE2" w14:textId="77777777" w:rsidR="00040621" w:rsidRPr="00A66AB9" w:rsidRDefault="00040621" w:rsidP="00040621">
      <w:pPr>
        <w:pStyle w:val="1"/>
      </w:pPr>
      <w:r w:rsidRPr="00A66AB9">
        <w:rPr>
          <w:rFonts w:hint="eastAsia"/>
        </w:rPr>
        <w:t>權利歸屬</w:t>
      </w:r>
    </w:p>
    <w:p w14:paraId="30A87D9C" w14:textId="77777777" w:rsidR="00040621" w:rsidRPr="00215E7E" w:rsidRDefault="00040621" w:rsidP="00BA1022">
      <w:pPr>
        <w:pStyle w:val="3"/>
      </w:pPr>
      <w:r w:rsidRPr="00215E7E">
        <w:rPr>
          <w:rFonts w:hint="eastAsia"/>
        </w:rPr>
        <w:t>乙方依本約提供甲方服務時，所產生、取得或持有甲方之資料，包括</w:t>
      </w:r>
      <w:r w:rsidRPr="00215E7E">
        <w:rPr>
          <w:rFonts w:hint="eastAsia"/>
        </w:rPr>
        <w:lastRenderedPageBreak/>
        <w:t>文字、影像、圖形、聲音，不論其儲存於印刷、磁性、光學或其他媒體上，皆屬於甲方所有。除非為提供服務所需，或經甲方書面同意，不得複製、揭露或交付第三人。</w:t>
      </w:r>
    </w:p>
    <w:p w14:paraId="4AE7858A" w14:textId="77777777" w:rsidR="00040621" w:rsidRPr="00215E7E" w:rsidRDefault="00040621" w:rsidP="00BA1022">
      <w:pPr>
        <w:pStyle w:val="3"/>
      </w:pPr>
      <w:r w:rsidRPr="00215E7E">
        <w:rPr>
          <w:rFonts w:hint="eastAsia"/>
        </w:rPr>
        <w:t>本專案交付項目可能獲得之專利權、著作權及其他智慧財產權皆歸甲方所有，乙方不得將其向任何機關申請專利權、著作權或其他智慧財產權之註冊登記。</w:t>
      </w:r>
    </w:p>
    <w:p w14:paraId="2EFADDFE" w14:textId="77777777" w:rsidR="00040621" w:rsidRPr="00215E7E" w:rsidRDefault="00040621" w:rsidP="00BA1022">
      <w:pPr>
        <w:pStyle w:val="3"/>
      </w:pPr>
      <w:r w:rsidRPr="00215E7E">
        <w:rPr>
          <w:rFonts w:hint="eastAsia"/>
        </w:rPr>
        <w:t>甲方若需將交付項目向任何有關機關申請專利權、著作權或其他智慧財產權之註冊登記時，乙方應提供一切必要之協助。</w:t>
      </w:r>
    </w:p>
    <w:p w14:paraId="69233176" w14:textId="77777777" w:rsidR="00040621" w:rsidRPr="00215E7E" w:rsidRDefault="00040621" w:rsidP="00BA1022">
      <w:pPr>
        <w:pStyle w:val="3"/>
      </w:pPr>
      <w:r w:rsidRPr="00215E7E">
        <w:rPr>
          <w:rFonts w:hint="eastAsia"/>
        </w:rPr>
        <w:t>乙方為甲方所開發之系統程式，不得違反相關法令或侵害他人權利，若有違反，甲方得拒絕驗收或支付費用，乙方除應將甲方已支付之費用全數返還外，相關法律責任並應由乙方自行負責。</w:t>
      </w:r>
    </w:p>
    <w:p w14:paraId="062D740E" w14:textId="77777777" w:rsidR="00040621" w:rsidRPr="00215E7E" w:rsidRDefault="00040621" w:rsidP="00BA1022">
      <w:pPr>
        <w:pStyle w:val="3"/>
      </w:pPr>
      <w:r w:rsidRPr="00215E7E">
        <w:rPr>
          <w:rFonts w:hint="eastAsia"/>
        </w:rPr>
        <w:t>甲方為本專案交付項目之著作人，著作財產權亦歸甲方所有。</w:t>
      </w:r>
    </w:p>
    <w:p w14:paraId="18C9FE0D" w14:textId="77777777" w:rsidR="00040621" w:rsidRPr="00A66AB9" w:rsidRDefault="00040621" w:rsidP="00040621">
      <w:pPr>
        <w:pStyle w:val="1"/>
      </w:pPr>
      <w:r w:rsidRPr="00A66AB9">
        <w:rPr>
          <w:rFonts w:hint="eastAsia"/>
        </w:rPr>
        <w:t>責任限制</w:t>
      </w:r>
    </w:p>
    <w:p w14:paraId="1823FEB5" w14:textId="77777777" w:rsidR="00040621" w:rsidRPr="00215E7E" w:rsidRDefault="00040621" w:rsidP="00BA1022">
      <w:pPr>
        <w:pStyle w:val="3"/>
      </w:pPr>
      <w:r w:rsidRPr="00215E7E">
        <w:rPr>
          <w:rFonts w:hint="eastAsia"/>
        </w:rPr>
        <w:t>乙方保證本合約交付項目之內容，完全係由其自行研究開發所得，並無任何抄襲或仿冒之情事。未侵害他人之權利，且具有甲方要求之品質。</w:t>
      </w:r>
    </w:p>
    <w:p w14:paraId="37EF3242" w14:textId="77777777" w:rsidR="00040621" w:rsidRPr="00215E7E" w:rsidRDefault="00040621" w:rsidP="00BA1022">
      <w:pPr>
        <w:pStyle w:val="3"/>
      </w:pPr>
      <w:r w:rsidRPr="00215E7E">
        <w:rPr>
          <w:rFonts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6E67D2E8" w14:textId="77777777" w:rsidR="00040621" w:rsidRPr="00215E7E" w:rsidRDefault="00040621" w:rsidP="00BA1022">
      <w:pPr>
        <w:pStyle w:val="3"/>
      </w:pPr>
      <w:r w:rsidRPr="00215E7E">
        <w:rPr>
          <w:rFonts w:hint="eastAsia"/>
        </w:rPr>
        <w:t>若有權利或品質上之瑕疵，經定期催告而乙方不能或不為處理時，甲方在契合約期間得隨時按下列方式擇一處理。如因此致生損害於甲方者，乙方並負損害賠償責任。</w:t>
      </w:r>
    </w:p>
    <w:p w14:paraId="201312AF" w14:textId="77777777" w:rsidR="00040621" w:rsidRPr="00B62983" w:rsidRDefault="00040621" w:rsidP="00BA1022">
      <w:pPr>
        <w:pStyle w:val="5"/>
      </w:pPr>
      <w:r w:rsidRPr="00B62983">
        <w:rPr>
          <w:rFonts w:hint="eastAsia"/>
        </w:rPr>
        <w:t>由甲方自費修改瑕疵或取得他人授權，相關費用由乙方負擔。</w:t>
      </w:r>
    </w:p>
    <w:p w14:paraId="16C0758E" w14:textId="77777777" w:rsidR="00040621" w:rsidRPr="00B62983" w:rsidRDefault="00040621" w:rsidP="00BA1022">
      <w:pPr>
        <w:pStyle w:val="5"/>
      </w:pPr>
      <w:r w:rsidRPr="00B62983">
        <w:rPr>
          <w:rFonts w:hint="eastAsia"/>
        </w:rPr>
        <w:t>按瑕疵之程度，減少或收回合約價款。</w:t>
      </w:r>
    </w:p>
    <w:p w14:paraId="706A81FA" w14:textId="77777777" w:rsidR="00040621" w:rsidRPr="00B62983" w:rsidRDefault="00040621" w:rsidP="00BA1022">
      <w:pPr>
        <w:pStyle w:val="5"/>
      </w:pPr>
      <w:r w:rsidRPr="00B62983">
        <w:rPr>
          <w:rFonts w:hint="eastAsia"/>
        </w:rPr>
        <w:t>解除或終止合約。</w:t>
      </w:r>
    </w:p>
    <w:p w14:paraId="1EAA9F74" w14:textId="77777777" w:rsidR="008C3511" w:rsidRPr="00A66AB9" w:rsidRDefault="008C3511" w:rsidP="008C3511">
      <w:pPr>
        <w:pStyle w:val="1"/>
      </w:pPr>
      <w:bookmarkStart w:id="34" w:name="_Hlk129278008"/>
      <w:bookmarkStart w:id="35" w:name="_Hlk129248711"/>
      <w:r w:rsidRPr="00A66AB9">
        <w:rPr>
          <w:rFonts w:hint="eastAsia"/>
        </w:rPr>
        <w:t>個人資料保護</w:t>
      </w:r>
    </w:p>
    <w:bookmarkEnd w:id="34"/>
    <w:p w14:paraId="12B3DED7" w14:textId="77777777" w:rsidR="008C3511" w:rsidRPr="00215E7E" w:rsidRDefault="008C3511" w:rsidP="00BA1022">
      <w:pPr>
        <w:pStyle w:val="3"/>
      </w:pPr>
      <w:r w:rsidRPr="00215E7E">
        <w:rPr>
          <w:rFonts w:hint="eastAsia"/>
        </w:rPr>
        <w:t>乙</w:t>
      </w:r>
      <w:r w:rsidRPr="00B91669">
        <w:rPr>
          <w:rFonts w:hint="eastAsia"/>
        </w:rPr>
        <w:t>方就《個人資料保護法施行細則》應採取以</w:t>
      </w:r>
      <w:r w:rsidRPr="00215E7E">
        <w:rPr>
          <w:rFonts w:hint="eastAsia"/>
        </w:rPr>
        <w:t>下必要措施：</w:t>
      </w:r>
    </w:p>
    <w:p w14:paraId="19788C57" w14:textId="77777777" w:rsidR="008C3511" w:rsidRPr="00215E7E" w:rsidRDefault="008C3511" w:rsidP="00BA1022">
      <w:pPr>
        <w:pStyle w:val="5"/>
      </w:pPr>
      <w:r w:rsidRPr="00215E7E">
        <w:rPr>
          <w:rFonts w:hint="eastAsia"/>
        </w:rPr>
        <w:t>配置管理之專責人員及相當資源。</w:t>
      </w:r>
    </w:p>
    <w:p w14:paraId="40AC9BDB" w14:textId="77777777" w:rsidR="008C3511" w:rsidRPr="00215E7E" w:rsidRDefault="008C3511" w:rsidP="00BA1022">
      <w:pPr>
        <w:pStyle w:val="5"/>
      </w:pPr>
      <w:r w:rsidRPr="00215E7E">
        <w:rPr>
          <w:rFonts w:hint="eastAsia"/>
        </w:rPr>
        <w:t>界定個人資料之範圍。</w:t>
      </w:r>
    </w:p>
    <w:p w14:paraId="38E3E784" w14:textId="77777777" w:rsidR="008C3511" w:rsidRDefault="008C3511" w:rsidP="00BA1022">
      <w:pPr>
        <w:pStyle w:val="5"/>
      </w:pPr>
      <w:r w:rsidRPr="00215E7E">
        <w:rPr>
          <w:rFonts w:hint="eastAsia"/>
        </w:rPr>
        <w:t>個人資料之風險評估及管理機制</w:t>
      </w:r>
    </w:p>
    <w:p w14:paraId="1A358D52" w14:textId="77777777" w:rsidR="008C3511" w:rsidRPr="00215E7E" w:rsidRDefault="008C3511" w:rsidP="00BA1022">
      <w:pPr>
        <w:pStyle w:val="5"/>
      </w:pPr>
      <w:r w:rsidRPr="00215E7E">
        <w:rPr>
          <w:rFonts w:hint="eastAsia"/>
        </w:rPr>
        <w:lastRenderedPageBreak/>
        <w:t>事故之預防、通報及應變機制。</w:t>
      </w:r>
    </w:p>
    <w:p w14:paraId="137B3884" w14:textId="77777777" w:rsidR="008C3511" w:rsidRPr="00215E7E" w:rsidRDefault="008C3511" w:rsidP="00BA1022">
      <w:pPr>
        <w:pStyle w:val="5"/>
      </w:pPr>
      <w:r w:rsidRPr="00215E7E">
        <w:rPr>
          <w:rFonts w:hint="eastAsia"/>
        </w:rPr>
        <w:t>個人資料之蒐集、處理及利用之內部管理程序。</w:t>
      </w:r>
    </w:p>
    <w:p w14:paraId="7933DC7E" w14:textId="77777777" w:rsidR="008C3511" w:rsidRPr="004B3AD5" w:rsidRDefault="008C3511" w:rsidP="00BA1022">
      <w:pPr>
        <w:pStyle w:val="5"/>
      </w:pPr>
      <w:r w:rsidRPr="004B3AD5">
        <w:rPr>
          <w:rFonts w:hint="eastAsia"/>
        </w:rPr>
        <w:t>資料安全管理及人員管理。</w:t>
      </w:r>
    </w:p>
    <w:p w14:paraId="559EC4FC" w14:textId="77777777" w:rsidR="008C3511" w:rsidRPr="00215E7E" w:rsidRDefault="008C3511" w:rsidP="00BA1022">
      <w:pPr>
        <w:pStyle w:val="5"/>
      </w:pPr>
      <w:r w:rsidRPr="00215E7E">
        <w:rPr>
          <w:rFonts w:hint="eastAsia"/>
        </w:rPr>
        <w:t>認知宣導及教育訓練。</w:t>
      </w:r>
    </w:p>
    <w:p w14:paraId="46F7D116" w14:textId="77777777" w:rsidR="008C3511" w:rsidRPr="00215E7E" w:rsidRDefault="008C3511" w:rsidP="00BA1022">
      <w:pPr>
        <w:pStyle w:val="5"/>
      </w:pPr>
      <w:r w:rsidRPr="00215E7E">
        <w:rPr>
          <w:rFonts w:hint="eastAsia"/>
        </w:rPr>
        <w:t>設備安全管理。</w:t>
      </w:r>
    </w:p>
    <w:p w14:paraId="2C1D1528" w14:textId="77777777" w:rsidR="008C3511" w:rsidRPr="003B06BF" w:rsidRDefault="008C3511" w:rsidP="00BA1022">
      <w:pPr>
        <w:pStyle w:val="5"/>
      </w:pPr>
      <w:r w:rsidRPr="003B06BF">
        <w:rPr>
          <w:rFonts w:hint="eastAsia"/>
        </w:rPr>
        <w:t>資料安全稽核機制。</w:t>
      </w:r>
    </w:p>
    <w:p w14:paraId="72C1630A" w14:textId="77777777" w:rsidR="008C3511" w:rsidRPr="00215E7E" w:rsidRDefault="008C3511" w:rsidP="00BA1022">
      <w:pPr>
        <w:pStyle w:val="5"/>
      </w:pPr>
      <w:r w:rsidRPr="00215E7E">
        <w:rPr>
          <w:rFonts w:hint="eastAsia"/>
        </w:rPr>
        <w:t>使用紀錄、軌跡資料及證據保存。</w:t>
      </w:r>
    </w:p>
    <w:p w14:paraId="000169BA" w14:textId="77777777" w:rsidR="008C3511" w:rsidRDefault="008C3511" w:rsidP="00BA1022">
      <w:pPr>
        <w:pStyle w:val="5"/>
      </w:pPr>
      <w:r w:rsidRPr="00215E7E">
        <w:rPr>
          <w:rFonts w:hint="eastAsia"/>
        </w:rPr>
        <w:t>個人資料安全維護之整體持續改善。</w:t>
      </w:r>
    </w:p>
    <w:p w14:paraId="5141B80C" w14:textId="77777777" w:rsidR="008C3511" w:rsidRDefault="008C3511" w:rsidP="00BA1022">
      <w:pPr>
        <w:pStyle w:val="3"/>
      </w:pPr>
      <w:r w:rsidRPr="004B3AD5">
        <w:rPr>
          <w:rFonts w:hint="eastAsia"/>
        </w:rPr>
        <w:t>如乙方發生個資外洩事件時（如駭客入侵、病毒攻擊或乙方之內部人員盜用等），應立即查明事實後採取降低負面因應對策，並於第一時間告知甲方（告知事項應包括但不限於第三人非法獲知方式、建議降低客戶被影響之措拖、採取之解決機制（包含解決時程、程序及措拖）。</w:t>
      </w:r>
    </w:p>
    <w:p w14:paraId="613E7608" w14:textId="77777777" w:rsidR="008C3511" w:rsidRPr="000C43F6" w:rsidRDefault="008C3511" w:rsidP="00BA1022">
      <w:pPr>
        <w:pStyle w:val="3"/>
      </w:pPr>
      <w:r w:rsidRPr="002C344A">
        <w:rPr>
          <w:rFonts w:hint="eastAsia"/>
        </w:rPr>
        <w:t>如有任何第三人向甲方提出個人資料外洩之訴訟時，若該個人資料之蒐集、處理及利用與乙方有關者，乙方應配合提供資料保護善良管理之證明</w:t>
      </w:r>
    </w:p>
    <w:p w14:paraId="3442F829" w14:textId="1DCDAFC8" w:rsidR="008C3511" w:rsidRDefault="008C3511" w:rsidP="0069706B">
      <w:pPr>
        <w:pStyle w:val="1"/>
        <w:tabs>
          <w:tab w:val="clear" w:pos="1418"/>
          <w:tab w:val="num" w:pos="851"/>
        </w:tabs>
        <w:ind w:leftChars="-177" w:left="1262" w:hangingChars="602" w:hanging="1687"/>
      </w:pPr>
      <w:r w:rsidRPr="00A66AB9">
        <w:rPr>
          <w:rFonts w:hint="eastAsia"/>
        </w:rPr>
        <w:tab/>
        <w:t>資訊安全</w:t>
      </w:r>
    </w:p>
    <w:p w14:paraId="202AD445" w14:textId="77777777" w:rsidR="00B0258D" w:rsidRDefault="00B0258D" w:rsidP="00B0258D">
      <w:pPr>
        <w:pStyle w:val="3"/>
        <w:numPr>
          <w:ilvl w:val="0"/>
          <w:numId w:val="0"/>
        </w:numPr>
        <w:ind w:left="851"/>
      </w:pPr>
      <w:r>
        <w:rPr>
          <w:rFonts w:hint="eastAsia"/>
        </w:rPr>
        <w:t>乙方若不涉及程式開發則請遵守四</w:t>
      </w:r>
      <w:r>
        <w:rPr>
          <w:rFonts w:hint="eastAsia"/>
        </w:rPr>
        <w:t>~</w:t>
      </w:r>
      <w:r>
        <w:rPr>
          <w:rFonts w:hint="eastAsia"/>
        </w:rPr>
        <w:t>八項，若有則請全部遵守。</w:t>
      </w:r>
    </w:p>
    <w:bookmarkEnd w:id="35"/>
    <w:p w14:paraId="0836FBEA" w14:textId="77777777" w:rsidR="008C3511" w:rsidRDefault="008C3511" w:rsidP="00BA1022">
      <w:pPr>
        <w:pStyle w:val="3"/>
      </w:pPr>
      <w:r w:rsidRPr="00292429">
        <w:tab/>
      </w:r>
      <w:r w:rsidRPr="00292429">
        <w:rPr>
          <w:rFonts w:hint="eastAsia"/>
        </w:rPr>
        <w:t>程式原始碼安全</w:t>
      </w:r>
    </w:p>
    <w:p w14:paraId="406AEA45" w14:textId="77777777" w:rsidR="008C3511" w:rsidRPr="00215E7E" w:rsidRDefault="008C3511" w:rsidP="00BA1022">
      <w:pPr>
        <w:pStyle w:val="3"/>
        <w:numPr>
          <w:ilvl w:val="0"/>
          <w:numId w:val="0"/>
        </w:numPr>
        <w:ind w:left="1418"/>
      </w:pPr>
      <w:r w:rsidRPr="00215E7E">
        <w:rPr>
          <w:rFonts w:hint="eastAsia"/>
        </w:rPr>
        <w:t>如甲方無法取得乙方為甲方所開發之系統程式原始碼時，乙方應保證其為甲方所開發之系統程式符合安全事項，包含：</w:t>
      </w:r>
    </w:p>
    <w:p w14:paraId="60AA1DA0" w14:textId="59BE8668" w:rsidR="008C3511" w:rsidRPr="007516C9" w:rsidRDefault="008C3511" w:rsidP="00BA1022">
      <w:pPr>
        <w:pStyle w:val="5"/>
      </w:pPr>
      <w:r w:rsidRPr="0096520E">
        <w:rPr>
          <w:rFonts w:hint="eastAsia"/>
        </w:rPr>
        <w:t>程式</w:t>
      </w:r>
      <w:r w:rsidRPr="00215E7E">
        <w:rPr>
          <w:rFonts w:hint="eastAsia"/>
        </w:rPr>
        <w:t>應避免含有惡意程式等資訊安全漏洞</w:t>
      </w:r>
      <w:r>
        <w:rPr>
          <w:rFonts w:hint="eastAsia"/>
        </w:rPr>
        <w:t>，</w:t>
      </w:r>
      <w:r w:rsidRPr="007516C9">
        <w:rPr>
          <w:rFonts w:hint="eastAsia"/>
        </w:rPr>
        <w:t>如</w:t>
      </w:r>
      <w:r w:rsidRPr="007516C9">
        <w:t>OWASP TOP 10</w:t>
      </w:r>
      <w:r w:rsidRPr="007516C9">
        <w:rPr>
          <w:rFonts w:hint="eastAsia"/>
        </w:rPr>
        <w:t>、</w:t>
      </w:r>
      <w:r w:rsidRPr="007516C9">
        <w:t>CWE/SANS TOP 25</w:t>
      </w:r>
      <w:r w:rsidRPr="007516C9">
        <w:rPr>
          <w:rFonts w:hint="eastAsia"/>
        </w:rPr>
        <w:t>、木馬程式、後門、間諜程式、資料庫隱碼等漏洞皆不可存在。檢查程式碼後，如發現有安全漏洞或後門程式，則須立即進行補強。</w:t>
      </w:r>
    </w:p>
    <w:p w14:paraId="793F64AE" w14:textId="767B30E9" w:rsidR="008C3511" w:rsidRPr="000A00F3" w:rsidRDefault="008C3511" w:rsidP="00BA1022">
      <w:pPr>
        <w:pStyle w:val="5"/>
      </w:pPr>
      <w:r>
        <w:rPr>
          <w:rFonts w:hint="eastAsia"/>
        </w:rPr>
        <w:t>於每次程式異動上線時需提</w:t>
      </w:r>
      <w:r w:rsidRPr="000A00F3">
        <w:rPr>
          <w:rFonts w:hint="eastAsia"/>
        </w:rPr>
        <w:t>供資安檢測報告書</w:t>
      </w:r>
      <w:r w:rsidRPr="000A00F3">
        <w:t>(</w:t>
      </w:r>
      <w:r w:rsidRPr="000A00F3">
        <w:rPr>
          <w:rFonts w:hint="eastAsia"/>
        </w:rPr>
        <w:t>源碼檢測</w:t>
      </w:r>
      <w:r w:rsidR="00181A93" w:rsidRPr="000A00F3">
        <w:rPr>
          <w:rFonts w:hint="eastAsia"/>
          <w:sz w:val="23"/>
          <w:szCs w:val="23"/>
        </w:rPr>
        <w:t>或</w:t>
      </w:r>
      <w:r w:rsidR="00A2108D" w:rsidRPr="000A00F3">
        <w:rPr>
          <w:rFonts w:hint="eastAsia"/>
          <w:sz w:val="23"/>
          <w:szCs w:val="23"/>
        </w:rPr>
        <w:t>弱點掃描</w:t>
      </w:r>
      <w:r w:rsidRPr="000A00F3">
        <w:t>)</w:t>
      </w:r>
      <w:r w:rsidRPr="000A00F3">
        <w:rPr>
          <w:rFonts w:hint="eastAsia"/>
        </w:rPr>
        <w:t>。</w:t>
      </w:r>
    </w:p>
    <w:p w14:paraId="10065416" w14:textId="4048CE70" w:rsidR="008C3511" w:rsidRPr="000A00F3" w:rsidRDefault="008C3511" w:rsidP="00BA1022">
      <w:pPr>
        <w:pStyle w:val="5"/>
      </w:pPr>
      <w:r w:rsidRPr="000A00F3">
        <w:rPr>
          <w:rFonts w:hint="eastAsia"/>
        </w:rPr>
        <w:t>就甲乙雙方所提供之相關檢測報告紀錄，乙方須負檢測報告內標註中、高風險程式碼修改</w:t>
      </w:r>
      <w:r w:rsidR="00E13295" w:rsidRPr="000A00F3">
        <w:rPr>
          <w:rFonts w:hint="eastAsia"/>
        </w:rPr>
        <w:t>或誤判說明</w:t>
      </w:r>
      <w:r w:rsidRPr="000A00F3">
        <w:rPr>
          <w:rFonts w:hint="eastAsia"/>
        </w:rPr>
        <w:t>之責任及低風險建議與保護措施說明。</w:t>
      </w:r>
    </w:p>
    <w:p w14:paraId="5DD4809F" w14:textId="1BD455E0" w:rsidR="008C3511" w:rsidRPr="0096520E" w:rsidRDefault="008C3511" w:rsidP="0056383B">
      <w:pPr>
        <w:pStyle w:val="5"/>
      </w:pPr>
      <w:r w:rsidRPr="000A00F3">
        <w:rPr>
          <w:rFonts w:hint="eastAsia"/>
        </w:rPr>
        <w:t>合約期間內須定期評估系統所使用之外部元件或軟體之安全性漏洞及提供相關資訊，並配合本公司進行滲透測試、弱點掃描作業，檢測後若需調整網頁程式，須於雙方議定之時限內，完成弱點、漏洞補強</w:t>
      </w:r>
      <w:r w:rsidR="0056383B" w:rsidRPr="000A00F3">
        <w:rPr>
          <w:rFonts w:hint="eastAsia"/>
        </w:rPr>
        <w:t>，</w:t>
      </w:r>
      <w:r w:rsidR="00A2108D" w:rsidRPr="000A00F3">
        <w:rPr>
          <w:rFonts w:hint="eastAsia"/>
          <w:sz w:val="23"/>
          <w:szCs w:val="23"/>
        </w:rPr>
        <w:t>若非維護標的本身漏洞</w:t>
      </w:r>
      <w:r w:rsidR="0056383B" w:rsidRPr="000A00F3">
        <w:rPr>
          <w:rFonts w:hint="eastAsia"/>
        </w:rPr>
        <w:t>所衍生費</w:t>
      </w:r>
      <w:r w:rsidR="0056383B" w:rsidRPr="0056383B">
        <w:rPr>
          <w:rFonts w:hint="eastAsia"/>
        </w:rPr>
        <w:t>用雙方另行議定之</w:t>
      </w:r>
      <w:r w:rsidRPr="0096520E">
        <w:rPr>
          <w:rFonts w:hint="eastAsia"/>
        </w:rPr>
        <w:t>。</w:t>
      </w:r>
    </w:p>
    <w:p w14:paraId="3C57292E" w14:textId="77777777" w:rsidR="008C3511" w:rsidRPr="00215E7E" w:rsidRDefault="008C3511" w:rsidP="00BA1022">
      <w:pPr>
        <w:pStyle w:val="5"/>
      </w:pPr>
      <w:r w:rsidRPr="00215E7E">
        <w:rPr>
          <w:rFonts w:hint="eastAsia"/>
        </w:rPr>
        <w:lastRenderedPageBreak/>
        <w:t>程式應使用適當且有效之完整性驗證機制，以確保其完整性。</w:t>
      </w:r>
    </w:p>
    <w:p w14:paraId="76D3A63F" w14:textId="161CA0D7" w:rsidR="008C3511" w:rsidRPr="00B91669" w:rsidRDefault="008C3511" w:rsidP="00BA1022">
      <w:pPr>
        <w:pStyle w:val="5"/>
      </w:pPr>
      <w:r w:rsidRPr="00292429">
        <w:rPr>
          <w:rFonts w:hint="eastAsia"/>
        </w:rPr>
        <w:t>如需引用第三方函式庫，應辦理風險評估且建立前揭函式庫清單及版本管控機制</w:t>
      </w:r>
      <w:r w:rsidRPr="00292429">
        <w:t>(</w:t>
      </w:r>
      <w:r w:rsidRPr="00292429">
        <w:rPr>
          <w:rFonts w:hint="eastAsia"/>
        </w:rPr>
        <w:t>例如：有新增使用或異動版本時，應留意該函式庫是否有已公告之安</w:t>
      </w:r>
      <w:r w:rsidRPr="00B91669">
        <w:rPr>
          <w:rFonts w:hint="eastAsia"/>
        </w:rPr>
        <w:t>全性漏洞</w:t>
      </w:r>
      <w:r w:rsidRPr="00B91669">
        <w:t>(CVE)</w:t>
      </w:r>
      <w:r w:rsidRPr="00B91669">
        <w:rPr>
          <w:rFonts w:hint="eastAsia"/>
        </w:rPr>
        <w:t>並留存紀錄</w:t>
      </w:r>
      <w:r w:rsidRPr="00AD7F90">
        <w:t>)</w:t>
      </w:r>
      <w:r w:rsidRPr="00AD7F90">
        <w:rPr>
          <w:rFonts w:hint="eastAsia"/>
        </w:rPr>
        <w:t>。</w:t>
      </w:r>
      <w:r w:rsidR="00A2108D" w:rsidRPr="00AD7F90">
        <w:rPr>
          <w:rFonts w:hint="eastAsia"/>
          <w:sz w:val="23"/>
          <w:szCs w:val="23"/>
        </w:rPr>
        <w:t>並揭露第三方程式元件之來源與授權證明，方可使用。</w:t>
      </w:r>
    </w:p>
    <w:p w14:paraId="309DA53D" w14:textId="77777777" w:rsidR="008C3511" w:rsidRPr="0096520E" w:rsidRDefault="008C3511" w:rsidP="00BA1022">
      <w:pPr>
        <w:pStyle w:val="5"/>
      </w:pPr>
      <w:r w:rsidRPr="0096520E">
        <w:rPr>
          <w:rFonts w:hint="eastAsia"/>
        </w:rPr>
        <w:t>程式應針對使用者輸入之字串，進行安全檢查並提供相關注入攻擊防護機制。</w:t>
      </w:r>
    </w:p>
    <w:p w14:paraId="2AD8F3CC" w14:textId="77777777" w:rsidR="008C3511" w:rsidRPr="0096520E" w:rsidRDefault="008C3511" w:rsidP="00BA1022">
      <w:pPr>
        <w:pStyle w:val="5"/>
      </w:pPr>
      <w:r w:rsidRPr="0096520E">
        <w:rPr>
          <w:rFonts w:hint="eastAsia"/>
        </w:rPr>
        <w:t>程式規劃設計時納入隠私保護機制</w:t>
      </w:r>
    </w:p>
    <w:p w14:paraId="600D9C65" w14:textId="77777777" w:rsidR="008C3511" w:rsidRPr="0096520E" w:rsidRDefault="008C3511" w:rsidP="00BA1022">
      <w:pPr>
        <w:pStyle w:val="5"/>
      </w:pPr>
      <w:r w:rsidRPr="0096520E">
        <w:rPr>
          <w:rFonts w:hint="eastAsia"/>
        </w:rPr>
        <w:t>使用者驗證資訊須以加密方式傳遞，倘於系統上線前受通報加密方式具無法修復之資安弱點，則雙方得另行議定加密方式。</w:t>
      </w:r>
    </w:p>
    <w:p w14:paraId="0535ACE1" w14:textId="63531B17" w:rsidR="008C3511" w:rsidRPr="0096520E" w:rsidRDefault="008C3511" w:rsidP="00BA1022">
      <w:pPr>
        <w:pStyle w:val="5"/>
      </w:pPr>
      <w:r w:rsidRPr="0096520E">
        <w:rPr>
          <w:rFonts w:hint="eastAsia"/>
        </w:rPr>
        <w:t>資通系統應遮蔽鑑別過程中之資訊，且系統發</w:t>
      </w:r>
      <w:r w:rsidRPr="00AD7F90">
        <w:rPr>
          <w:rFonts w:hint="eastAsia"/>
        </w:rPr>
        <w:t>生錯誤時，使用者頁面僅得顯示簡短錯誤訊息及代碼，不包含詳細之錯誤訊息</w:t>
      </w:r>
      <w:r w:rsidR="00A2108D" w:rsidRPr="00AD7F90">
        <w:rPr>
          <w:rFonts w:hint="eastAsia"/>
          <w:sz w:val="23"/>
          <w:szCs w:val="23"/>
        </w:rPr>
        <w:t>，詳細錯誤訊息留存於系統日誌內供維運除錯使用</w:t>
      </w:r>
      <w:r w:rsidRPr="00AD7F90">
        <w:rPr>
          <w:rFonts w:hint="eastAsia"/>
        </w:rPr>
        <w:t>。</w:t>
      </w:r>
    </w:p>
    <w:p w14:paraId="7735F393" w14:textId="06432A09" w:rsidR="008C3511" w:rsidRPr="0096520E" w:rsidRDefault="008C3511" w:rsidP="00BA1022">
      <w:pPr>
        <w:pStyle w:val="5"/>
      </w:pPr>
      <w:r w:rsidRPr="0096520E">
        <w:rPr>
          <w:rFonts w:hint="eastAsia"/>
        </w:rPr>
        <w:t>設計階段依系統功能及要求，需設計安全性要求，包含機敏資料存取、用戶登入資訊檢核及用戶輸入輸出之檢查過濾等，且檢討執行情形。</w:t>
      </w:r>
    </w:p>
    <w:p w14:paraId="6345F217" w14:textId="1320F9A7" w:rsidR="008C3511" w:rsidRPr="007516C9" w:rsidRDefault="008C3511" w:rsidP="00BA1022">
      <w:pPr>
        <w:pStyle w:val="5"/>
      </w:pPr>
      <w:r w:rsidRPr="0096520E">
        <w:rPr>
          <w:rFonts w:hint="eastAsia"/>
        </w:rPr>
        <w:t>系統開發須遵循安全系統發展生命周期</w:t>
      </w:r>
      <w:r w:rsidRPr="0096520E">
        <w:t>(SSDLC)</w:t>
      </w:r>
      <w:r w:rsidRPr="0096520E">
        <w:rPr>
          <w:rFonts w:hint="eastAsia"/>
        </w:rPr>
        <w:t>準則，並於系統發展生命週期將各階安全需求</w:t>
      </w:r>
      <w:r w:rsidRPr="0096520E">
        <w:t>(</w:t>
      </w:r>
      <w:r w:rsidRPr="0096520E">
        <w:rPr>
          <w:rFonts w:hint="eastAsia"/>
        </w:rPr>
        <w:t>含機密性、可用性、完整性</w:t>
      </w:r>
      <w:r w:rsidRPr="0096520E">
        <w:t>)</w:t>
      </w:r>
      <w:r w:rsidRPr="0096520E">
        <w:rPr>
          <w:rFonts w:hint="eastAsia"/>
        </w:rPr>
        <w:t>納入考量。</w:t>
      </w:r>
    </w:p>
    <w:p w14:paraId="0D654914" w14:textId="50DBBFC2" w:rsidR="008C3511" w:rsidRPr="00292429" w:rsidRDefault="008C3511" w:rsidP="00C94FEC">
      <w:pPr>
        <w:pStyle w:val="3"/>
      </w:pPr>
      <w:r w:rsidRPr="00292429">
        <w:rPr>
          <w:rFonts w:hint="eastAsia"/>
        </w:rPr>
        <w:t>行動應用程式安全</w:t>
      </w:r>
      <w:r w:rsidR="00C94FEC" w:rsidRPr="000A00F3">
        <w:rPr>
          <w:rFonts w:hint="eastAsia"/>
          <w:highlight w:val="yellow"/>
        </w:rPr>
        <w:t>(</w:t>
      </w:r>
      <w:r w:rsidR="00C94FEC" w:rsidRPr="000A00F3">
        <w:rPr>
          <w:rFonts w:hint="eastAsia"/>
          <w:highlight w:val="yellow"/>
        </w:rPr>
        <w:t>不適用</w:t>
      </w:r>
      <w:r w:rsidR="00C94FEC" w:rsidRPr="000A00F3">
        <w:rPr>
          <w:rFonts w:hint="eastAsia"/>
          <w:highlight w:val="yellow"/>
        </w:rPr>
        <w:t>)</w:t>
      </w:r>
    </w:p>
    <w:p w14:paraId="01B14D40" w14:textId="77777777" w:rsidR="008C3511" w:rsidRPr="00292429" w:rsidRDefault="008C3511" w:rsidP="00BA1022">
      <w:pPr>
        <w:pStyle w:val="5"/>
      </w:pPr>
      <w:r w:rsidRPr="00292429">
        <w:rPr>
          <w:rFonts w:hint="eastAsia"/>
        </w:rPr>
        <w:t>行動應用程式應於可信任來源之行動應用程式商店或網站發布，且應於發布時說明欲存取之敏感性資料、行動裝置資源及宣告之權限用途。</w:t>
      </w:r>
    </w:p>
    <w:p w14:paraId="09ED4095" w14:textId="77777777" w:rsidR="008C3511" w:rsidRPr="00292429" w:rsidRDefault="008C3511" w:rsidP="00BA1022">
      <w:pPr>
        <w:pStyle w:val="5"/>
      </w:pPr>
      <w:r w:rsidRPr="00292429">
        <w:rPr>
          <w:rFonts w:hint="eastAsia"/>
        </w:rPr>
        <w:t>應於發布前檢視行動應用程式所需權限與提供服務相當，首次發布或權限變動應經甲方資安、法遵單位同意，並留有紀錄，以利綜合評估符合個人資料保證護法之告知義務。</w:t>
      </w:r>
    </w:p>
    <w:p w14:paraId="6DD34DAC" w14:textId="77777777" w:rsidR="008C3511" w:rsidRPr="00292429" w:rsidRDefault="008C3511" w:rsidP="00BA1022">
      <w:pPr>
        <w:pStyle w:val="5"/>
      </w:pPr>
      <w:r w:rsidRPr="00292429">
        <w:rPr>
          <w:rFonts w:hint="eastAsia"/>
        </w:rPr>
        <w:t>行動應用程式傳送及儲存敏感性資料時應透過憑證、雜湊（</w:t>
      </w:r>
      <w:r w:rsidRPr="00292429">
        <w:t>Hash</w:t>
      </w:r>
      <w:r w:rsidRPr="00292429">
        <w:rPr>
          <w:rFonts w:hint="eastAsia"/>
        </w:rPr>
        <w:t>）或加密等機制以確保資料傳送及儲存安全，並於使用時應進行適當去識別化，相關存取日誌應予以保護以防止未經授權存取。</w:t>
      </w:r>
    </w:p>
    <w:p w14:paraId="5E57C37F" w14:textId="77777777" w:rsidR="008C3511" w:rsidRPr="00292429" w:rsidRDefault="008C3511" w:rsidP="00BA1022">
      <w:pPr>
        <w:pStyle w:val="5"/>
      </w:pPr>
      <w:r w:rsidRPr="00292429">
        <w:rPr>
          <w:rFonts w:hint="eastAsia"/>
        </w:rPr>
        <w:t>啟動行動應用程式時，如偵測行動裝置疑似遭破解（如</w:t>
      </w:r>
      <w:r w:rsidRPr="00292429">
        <w:t>root</w:t>
      </w:r>
      <w:r w:rsidRPr="00292429">
        <w:rPr>
          <w:rFonts w:hint="eastAsia"/>
        </w:rPr>
        <w:t>、</w:t>
      </w:r>
      <w:r w:rsidRPr="00292429">
        <w:t>jailbreak</w:t>
      </w:r>
      <w:r w:rsidRPr="00292429">
        <w:rPr>
          <w:rFonts w:hint="eastAsia"/>
        </w:rPr>
        <w:t>、</w:t>
      </w:r>
      <w:r w:rsidRPr="00292429">
        <w:t>USB debugging</w:t>
      </w:r>
      <w:r w:rsidRPr="00292429">
        <w:rPr>
          <w:rFonts w:hint="eastAsia"/>
        </w:rPr>
        <w:t>等），應提示使用者注意風險，乙方免費提供程式偵測之調整；亦應提示使用者於行動裝置上安裝防護軟體及</w:t>
      </w:r>
      <w:r w:rsidRPr="00292429">
        <w:t>APP</w:t>
      </w:r>
      <w:r w:rsidRPr="00292429">
        <w:rPr>
          <w:rFonts w:hint="eastAsia"/>
        </w:rPr>
        <w:t>於模擬器安裝執行時之安全性提醒。</w:t>
      </w:r>
    </w:p>
    <w:p w14:paraId="67F3D226" w14:textId="77777777" w:rsidR="008C3511" w:rsidRPr="00292429" w:rsidRDefault="008C3511" w:rsidP="00BA1022">
      <w:pPr>
        <w:pStyle w:val="5"/>
      </w:pPr>
      <w:r w:rsidRPr="00292429">
        <w:rPr>
          <w:rFonts w:hint="eastAsia"/>
        </w:rPr>
        <w:t>行動應用程式於初次上架前及每年，甲方委由經財團法人全國認證基金會</w:t>
      </w:r>
      <w:r w:rsidRPr="00292429">
        <w:t>(TAF)</w:t>
      </w:r>
      <w:r w:rsidRPr="00292429">
        <w:rPr>
          <w:rFonts w:hint="eastAsia"/>
        </w:rPr>
        <w:t>認證合格之第三方檢測實驗室進行並完成通過資安檢測，檢測範圍以經濟部工業局委託執行單位「行動應用資安聯盟」</w:t>
      </w:r>
      <w:r w:rsidRPr="00292429">
        <w:rPr>
          <w:rFonts w:hint="eastAsia"/>
        </w:rPr>
        <w:lastRenderedPageBreak/>
        <w:t>公布之「行動應用程式基本資安檢測基準項目」進行檢測。乙方須負報告公版檢測脆弱點修復之責，最遲於</w:t>
      </w:r>
      <w:r>
        <w:rPr>
          <w:rFonts w:hint="eastAsia"/>
        </w:rPr>
        <w:t>3</w:t>
      </w:r>
      <w:r w:rsidRPr="00292429">
        <w:rPr>
          <w:rFonts w:hint="eastAsia"/>
        </w:rPr>
        <w:t>個月內完成修復且通過「行動應用</w:t>
      </w:r>
      <w:r w:rsidRPr="00292429">
        <w:t>App</w:t>
      </w:r>
      <w:r w:rsidRPr="00292429">
        <w:rPr>
          <w:rFonts w:hint="eastAsia"/>
        </w:rPr>
        <w:t>基本資安檢測報告」完成後方可上架。</w:t>
      </w:r>
    </w:p>
    <w:p w14:paraId="0FD1F50B" w14:textId="77777777" w:rsidR="008C3511" w:rsidRPr="00292429" w:rsidRDefault="008C3511" w:rsidP="00BA1022">
      <w:pPr>
        <w:pStyle w:val="5"/>
      </w:pPr>
      <w:r w:rsidRPr="00292429">
        <w:rPr>
          <w:rFonts w:hint="eastAsia"/>
        </w:rPr>
        <w: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t>
      </w:r>
      <w:r w:rsidRPr="00292429">
        <w:t>OWASP MOBILE TOP 10</w:t>
      </w:r>
      <w:r w:rsidRPr="00292429">
        <w:rPr>
          <w:rFonts w:hint="eastAsia"/>
        </w:rPr>
        <w:t>之標準為依據，留存相關檢測報告紀錄，須負檢測報告內標註高風險程式碼修改之責及中低風險建議與保護措施說明。</w:t>
      </w:r>
    </w:p>
    <w:p w14:paraId="04B2566E" w14:textId="77777777" w:rsidR="008C3511" w:rsidRPr="003B06BF" w:rsidRDefault="008C3511" w:rsidP="00BA1022">
      <w:pPr>
        <w:pStyle w:val="5"/>
      </w:pPr>
      <w:r w:rsidRPr="00292429">
        <w:rPr>
          <w:rFonts w:hint="eastAsia"/>
        </w:rPr>
        <w:t>行動應用程式（</w:t>
      </w:r>
      <w:r w:rsidRPr="00292429">
        <w:t>APP</w:t>
      </w:r>
      <w:r w:rsidRPr="00292429">
        <w:rPr>
          <w:rFonts w:hint="eastAsia"/>
        </w:rPr>
        <w:t>）引用第三方函式庫，應辦理風險評估且建立前揭函式庫清單及版本管控機制</w:t>
      </w:r>
      <w:r w:rsidRPr="00292429">
        <w:t>(</w:t>
      </w:r>
      <w:r w:rsidRPr="00292429">
        <w:rPr>
          <w:rFonts w:hint="eastAsia"/>
        </w:rPr>
        <w:t>例如：有新增使用或異動版本時，應留意該</w:t>
      </w:r>
      <w:r w:rsidRPr="00B91669">
        <w:rPr>
          <w:rFonts w:hint="eastAsia"/>
        </w:rPr>
        <w:t>函式庫是否有已公告之安全性漏洞</w:t>
      </w:r>
      <w:r w:rsidRPr="00B91669">
        <w:t>(CVE)</w:t>
      </w:r>
      <w:r w:rsidRPr="00B91669">
        <w:rPr>
          <w:rFonts w:hint="eastAsia"/>
        </w:rPr>
        <w:t>並留存紀錄</w:t>
      </w:r>
      <w:r w:rsidRPr="00B91669">
        <w:t>)</w:t>
      </w:r>
      <w:r w:rsidRPr="00B91669">
        <w:rPr>
          <w:rFonts w:hint="eastAsia"/>
        </w:rPr>
        <w:t>，並提供甲方</w:t>
      </w:r>
      <w:r w:rsidRPr="00B91669">
        <w:t>第三方程式元件之來源與授權證明</w:t>
      </w:r>
      <w:r w:rsidRPr="00B91669">
        <w:rPr>
          <w:rFonts w:hint="eastAsia"/>
        </w:rPr>
        <w:t>，方可使用。</w:t>
      </w:r>
    </w:p>
    <w:p w14:paraId="48AA6C9D" w14:textId="77777777" w:rsidR="008C3511" w:rsidRDefault="008C3511" w:rsidP="00BA1022">
      <w:pPr>
        <w:pStyle w:val="3"/>
      </w:pPr>
      <w:r w:rsidRPr="00B2419C">
        <w:rPr>
          <w:rFonts w:hint="eastAsia"/>
        </w:rPr>
        <w:t>乙方若須使用行動碼（</w:t>
      </w:r>
      <w:r w:rsidRPr="00B2419C">
        <w:t>Mobile Code</w:t>
      </w:r>
      <w:r w:rsidRPr="00B2419C">
        <w:rPr>
          <w:rFonts w:hint="eastAsia"/>
        </w:rPr>
        <w:t>）應符合本公司資訊安全規範之要求。如因此對甲方造成損害者，乙方應負損害賠償責任。</w:t>
      </w:r>
    </w:p>
    <w:p w14:paraId="4D1594C8" w14:textId="77777777" w:rsidR="008C3511" w:rsidRPr="00B2419C" w:rsidRDefault="008C3511" w:rsidP="00BA1022">
      <w:pPr>
        <w:pStyle w:val="3"/>
      </w:pPr>
      <w:r w:rsidRPr="00B2419C">
        <w:rPr>
          <w:rFonts w:hint="eastAsia"/>
        </w:rPr>
        <w:t>乙方應符合之資安要求</w:t>
      </w:r>
      <w:r w:rsidRPr="00B2419C">
        <w:rPr>
          <w:rFonts w:hint="eastAsia"/>
        </w:rPr>
        <w:t>(</w:t>
      </w:r>
      <w:r w:rsidRPr="00B2419C">
        <w:rPr>
          <w:rFonts w:hint="eastAsia"/>
        </w:rPr>
        <w:t>例如：證券商資安政策、</w:t>
      </w:r>
      <w:r>
        <w:rPr>
          <w:rFonts w:hint="eastAsia"/>
        </w:rPr>
        <w:t>券商</w:t>
      </w:r>
      <w:r w:rsidRPr="00B2419C">
        <w:rPr>
          <w:rFonts w:hint="eastAsia"/>
        </w:rPr>
        <w:t>公會資通系統安全防護基準自律規範</w:t>
      </w:r>
      <w:r w:rsidRPr="00B2419C">
        <w:rPr>
          <w:rFonts w:hint="eastAsia"/>
        </w:rPr>
        <w:t>)</w:t>
      </w:r>
    </w:p>
    <w:p w14:paraId="4FF99D03" w14:textId="77777777" w:rsidR="008C3511" w:rsidRDefault="008C3511" w:rsidP="00BA1022">
      <w:pPr>
        <w:pStyle w:val="3"/>
      </w:pPr>
      <w:r w:rsidRPr="00215E7E">
        <w:rPr>
          <w:rFonts w:hint="eastAsia"/>
        </w:rPr>
        <w:t>乙方</w:t>
      </w:r>
      <w:r w:rsidRPr="007516C9">
        <w:t>服務範圍涉及資通系統開發、維護與監控，</w:t>
      </w:r>
      <w:r w:rsidRPr="007516C9">
        <w:t xml:space="preserve"> </w:t>
      </w:r>
      <w:r w:rsidRPr="007516C9">
        <w:t>應遵循「</w:t>
      </w:r>
      <w:r>
        <w:rPr>
          <w:rFonts w:hint="eastAsia"/>
        </w:rPr>
        <w:t>券商</w:t>
      </w:r>
      <w:r w:rsidRPr="007516C9">
        <w:t>公會資通系統安全防護基準自律規範」。</w:t>
      </w:r>
    </w:p>
    <w:p w14:paraId="36096C8F" w14:textId="77777777" w:rsidR="008C3511" w:rsidRDefault="008C3511" w:rsidP="00BA1022">
      <w:pPr>
        <w:pStyle w:val="3"/>
      </w:pPr>
      <w:r w:rsidRPr="007516C9">
        <w:rPr>
          <w:rFonts w:hint="eastAsia"/>
        </w:rPr>
        <w:tab/>
      </w:r>
      <w:r w:rsidRPr="007516C9">
        <w:rPr>
          <w:rFonts w:hint="eastAsia"/>
        </w:rPr>
        <w:t>乙方</w:t>
      </w:r>
      <w:r w:rsidRPr="007516C9">
        <w:t>服務範圍涉及使用雲端運算服務，資訊服務供應商應遵循「</w:t>
      </w:r>
      <w:r>
        <w:rPr>
          <w:rFonts w:hint="eastAsia"/>
        </w:rPr>
        <w:t>券商</w:t>
      </w:r>
      <w:r w:rsidRPr="007516C9">
        <w:t>公會新興科技資通安全自律規範」。</w:t>
      </w:r>
    </w:p>
    <w:p w14:paraId="22967614" w14:textId="77777777" w:rsidR="008C3511" w:rsidRPr="00B91669" w:rsidRDefault="008C3511" w:rsidP="00BA1022">
      <w:pPr>
        <w:pStyle w:val="3"/>
      </w:pPr>
      <w:r w:rsidRPr="00B91669">
        <w:rPr>
          <w:rFonts w:hint="eastAsia"/>
        </w:rPr>
        <w:t>乙方</w:t>
      </w:r>
      <w:r w:rsidRPr="00B91669">
        <w:t>應提供取得之資安及品質證照。</w:t>
      </w:r>
    </w:p>
    <w:p w14:paraId="013CA5BA" w14:textId="77777777" w:rsidR="008C3511" w:rsidRPr="00B91669" w:rsidRDefault="008C3511" w:rsidP="00BA1022">
      <w:pPr>
        <w:pStyle w:val="3"/>
      </w:pPr>
      <w:r w:rsidRPr="00B91669">
        <w:rPr>
          <w:rFonts w:hint="eastAsia"/>
        </w:rPr>
        <w:t>資通安全事件通報與調查</w:t>
      </w:r>
    </w:p>
    <w:p w14:paraId="0EAE767D" w14:textId="77777777" w:rsidR="008C3511" w:rsidRPr="005B6C3F" w:rsidRDefault="008C3511" w:rsidP="00BA1022">
      <w:pPr>
        <w:pStyle w:val="5"/>
      </w:pPr>
      <w:r>
        <w:rPr>
          <w:rFonts w:hint="eastAsia"/>
        </w:rPr>
        <w:t>乙方</w:t>
      </w:r>
      <w:r w:rsidRPr="005B6C3F">
        <w:rPr>
          <w:rFonts w:hint="eastAsia"/>
        </w:rPr>
        <w:t>應就受託業務建立資通安全事件通報機制，並對專案成員實施資通事件通報演練或相關宣導作業，使專案團隊成員了解通報流程及資通安全相關法令規定。</w:t>
      </w:r>
      <w:r>
        <w:rPr>
          <w:rFonts w:hint="eastAsia"/>
        </w:rPr>
        <w:t>乙方</w:t>
      </w:r>
      <w:r w:rsidRPr="005B6C3F">
        <w:rPr>
          <w:rFonts w:hint="eastAsia"/>
        </w:rPr>
        <w:t>於違反資通安全相關法令規定或知悉資通安全事件時或發現存有任何潛在問題和危害而有影響受託業務之虞者，應立即通知本公司並採取相關補救措施。</w:t>
      </w:r>
    </w:p>
    <w:p w14:paraId="56044970" w14:textId="77777777" w:rsidR="008C3511" w:rsidRPr="00F23720" w:rsidRDefault="008C3511" w:rsidP="00BA1022">
      <w:pPr>
        <w:pStyle w:val="5"/>
      </w:pPr>
      <w:bookmarkStart w:id="36" w:name="_Hlk129189978"/>
      <w:r>
        <w:rPr>
          <w:rFonts w:hint="eastAsia"/>
        </w:rPr>
        <w:t>乙方</w:t>
      </w:r>
      <w:r w:rsidRPr="005B6C3F">
        <w:t>如發現有關資通安全事件，應立即通報本公司相關負責人員。</w:t>
      </w:r>
      <w:r>
        <w:rPr>
          <w:rFonts w:hint="eastAsia"/>
        </w:rPr>
        <w:t>乙方</w:t>
      </w:r>
      <w:r w:rsidRPr="005B6C3F">
        <w:t>需配合本公司，進行所發生安全事故之調查及蒐證</w:t>
      </w:r>
    </w:p>
    <w:bookmarkEnd w:id="36"/>
    <w:p w14:paraId="7D824395" w14:textId="77777777" w:rsidR="008C3511" w:rsidRPr="00A66AB9" w:rsidRDefault="008C3511" w:rsidP="008C3511">
      <w:pPr>
        <w:pStyle w:val="1"/>
      </w:pPr>
      <w:r w:rsidRPr="00A66AB9">
        <w:rPr>
          <w:rFonts w:hint="eastAsia"/>
        </w:rPr>
        <w:t>乙方之保證</w:t>
      </w:r>
    </w:p>
    <w:p w14:paraId="0967B740" w14:textId="77777777" w:rsidR="008C3511" w:rsidRPr="00215E7E" w:rsidRDefault="008C3511" w:rsidP="00BA1022">
      <w:pPr>
        <w:pStyle w:val="3"/>
      </w:pPr>
      <w:r w:rsidRPr="00215E7E">
        <w:rPr>
          <w:rFonts w:hint="eastAsia"/>
        </w:rPr>
        <w:t>乙方係依中華民國公司法成立並存續之公司，並依法令規定得提供本約各項服務。</w:t>
      </w:r>
    </w:p>
    <w:p w14:paraId="6AEDB923" w14:textId="77777777" w:rsidR="008C3511" w:rsidRPr="00215E7E" w:rsidRDefault="008C3511" w:rsidP="00BA1022">
      <w:pPr>
        <w:pStyle w:val="3"/>
      </w:pPr>
      <w:r w:rsidRPr="00215E7E">
        <w:rPr>
          <w:rFonts w:hint="eastAsia"/>
        </w:rPr>
        <w:t>乙方已依照其內部程序規定簽署本約。</w:t>
      </w:r>
    </w:p>
    <w:p w14:paraId="3CE457F8" w14:textId="77777777" w:rsidR="008C3511" w:rsidRPr="00215E7E" w:rsidRDefault="008C3511" w:rsidP="00BA1022">
      <w:pPr>
        <w:pStyle w:val="3"/>
      </w:pPr>
      <w:r w:rsidRPr="00215E7E">
        <w:rPr>
          <w:rFonts w:hint="eastAsia"/>
        </w:rPr>
        <w:lastRenderedPageBreak/>
        <w:t>乙方在參與甲方標案時，在其建議書內所提供之資料，均為完整且真實無誤。</w:t>
      </w:r>
    </w:p>
    <w:p w14:paraId="1F0FA06F" w14:textId="77777777" w:rsidR="008C3511" w:rsidRPr="00215E7E" w:rsidRDefault="008C3511" w:rsidP="00BA1022">
      <w:pPr>
        <w:pStyle w:val="3"/>
      </w:pPr>
      <w:r w:rsidRPr="00215E7E">
        <w:rPr>
          <w:rFonts w:hint="eastAsia"/>
        </w:rPr>
        <w:t>乙方已充分瞭解本契約之內容並自願全部遵守履行，未來不得以任何可能影響履行本約履行之事由、主張、或事故請求或主張部分或全部免除本約履行之責任。</w:t>
      </w:r>
    </w:p>
    <w:p w14:paraId="358A85E9" w14:textId="77777777" w:rsidR="008C3511" w:rsidRPr="00215E7E" w:rsidRDefault="008C3511" w:rsidP="00BA1022">
      <w:pPr>
        <w:pStyle w:val="3"/>
      </w:pPr>
      <w:r w:rsidRPr="00215E7E">
        <w:rPr>
          <w:rFonts w:hint="eastAsia"/>
        </w:rPr>
        <w:t>乙方處理甲方委託事項時應確實遵守個人資料保護法等相關法令規定。</w:t>
      </w:r>
    </w:p>
    <w:p w14:paraId="0B931A22" w14:textId="77777777" w:rsidR="00465D83" w:rsidRPr="00F51733" w:rsidRDefault="008C3511" w:rsidP="00465D83">
      <w:pPr>
        <w:pStyle w:val="3"/>
      </w:pPr>
      <w:r w:rsidRPr="00215E7E">
        <w:rPr>
          <w:rFonts w:hint="eastAsia"/>
        </w:rPr>
        <w:t>乙方對甲方所有資料均應負完全保密責任，乙方並保證不論其自身或任何相關從業人員不得以任何形式予以轉發或洩漏予任何與本業務無關之第三人，否則乙方需負刑事責任及一切民事賠償責任。</w:t>
      </w:r>
      <w:r w:rsidR="00465D83" w:rsidRPr="00F51733">
        <w:rPr>
          <w:rFonts w:hint="eastAsia"/>
        </w:rPr>
        <w:t>乙方應自主實施相關人權政策教育訓練，並簽署甲方</w:t>
      </w:r>
      <w:r w:rsidR="00465D83">
        <w:rPr>
          <w:rFonts w:hint="eastAsia"/>
        </w:rPr>
        <w:t>所</w:t>
      </w:r>
      <w:r w:rsidR="00465D83" w:rsidRPr="00F51733">
        <w:rPr>
          <w:rFonts w:hint="eastAsia"/>
        </w:rPr>
        <w:t>提供</w:t>
      </w:r>
      <w:r w:rsidR="00465D83">
        <w:rPr>
          <w:rFonts w:hint="eastAsia"/>
        </w:rPr>
        <w:t>之</w:t>
      </w:r>
      <w:r w:rsidR="00465D83" w:rsidRPr="00F51733">
        <w:rPr>
          <w:rFonts w:hint="eastAsia"/>
        </w:rPr>
        <w:t>「供應商人權及環境永續條款承諾書」。</w:t>
      </w:r>
    </w:p>
    <w:p w14:paraId="1E400F58" w14:textId="3D0C8491" w:rsidR="008C3511" w:rsidRPr="00215E7E" w:rsidRDefault="00465D83" w:rsidP="00465D83">
      <w:pPr>
        <w:pStyle w:val="3"/>
      </w:pPr>
      <w:r w:rsidRPr="00215E7E">
        <w:rPr>
          <w:rFonts w:hint="eastAsia"/>
        </w:rPr>
        <w:t>乙方所提供之產品</w:t>
      </w:r>
      <w:r w:rsidRPr="00215E7E">
        <w:t>(</w:t>
      </w:r>
      <w:r w:rsidRPr="00215E7E">
        <w:rPr>
          <w:rFonts w:hint="eastAsia"/>
        </w:rPr>
        <w:t>原物料</w:t>
      </w:r>
      <w:r w:rsidRPr="00215E7E">
        <w:t>)</w:t>
      </w:r>
      <w:r w:rsidRPr="00215E7E">
        <w:rPr>
          <w:rFonts w:hint="eastAsia"/>
        </w:rPr>
        <w:t>標準，宜符合政府認可之環保、節能、節水及綠建材標章等之綠色產品；或符合再生材質、低污染、可回收、省資源、其他可增加社會利益或減少社會成本，而效能相同對環境衝擊較少之環保產品。</w:t>
      </w:r>
    </w:p>
    <w:p w14:paraId="1A995253" w14:textId="77777777" w:rsidR="008C3511" w:rsidRPr="00215E7E" w:rsidRDefault="008C3511" w:rsidP="00BA1022">
      <w:pPr>
        <w:pStyle w:val="3"/>
      </w:pPr>
      <w:r w:rsidRPr="00215E7E">
        <w:rPr>
          <w:rFonts w:hint="eastAsia"/>
        </w:rPr>
        <w:t>除上述之聲明與保證外，甲方或乙方均未以明示或暗示之各種方式聲明與保證在此之外之任何事項。</w:t>
      </w:r>
    </w:p>
    <w:p w14:paraId="06F80C34" w14:textId="77777777" w:rsidR="008C3511" w:rsidRPr="00A66AB9" w:rsidRDefault="008C3511" w:rsidP="008C3511">
      <w:pPr>
        <w:pStyle w:val="1"/>
      </w:pPr>
      <w:r w:rsidRPr="00A66AB9">
        <w:rPr>
          <w:rFonts w:hint="eastAsia"/>
        </w:rPr>
        <w:t>乙方服務團隊之規範</w:t>
      </w:r>
    </w:p>
    <w:p w14:paraId="74F8D664" w14:textId="0FC457E2" w:rsidR="008C3511" w:rsidRDefault="008C3511" w:rsidP="00BA1022">
      <w:pPr>
        <w:pStyle w:val="3"/>
      </w:pPr>
      <w:r w:rsidRPr="00215E7E">
        <w:rPr>
          <w:rFonts w:hint="eastAsia"/>
        </w:rPr>
        <w:t>乙方應根據本約內所應提供之服務，於本約生效後五個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215E7E">
        <w:t>5</w:t>
      </w:r>
      <w:r w:rsidRPr="00215E7E">
        <w:rPr>
          <w:rFonts w:hint="eastAsia"/>
        </w:rPr>
        <w:t>個工作日內，完成甲方所接受之替代人員補充。乙方團隊成員之增補亦適用以上規定。</w:t>
      </w:r>
    </w:p>
    <w:p w14:paraId="0945C0AE" w14:textId="262D9607" w:rsidR="008C3511" w:rsidRPr="00B91669" w:rsidRDefault="008C3511" w:rsidP="00BA1022">
      <w:pPr>
        <w:pStyle w:val="3"/>
      </w:pPr>
      <w:r w:rsidRPr="00B91669">
        <w:rPr>
          <w:rFonts w:hint="eastAsia"/>
        </w:rPr>
        <w:t>乙方團隊成員需有</w:t>
      </w:r>
      <w:r w:rsidRPr="00B91669">
        <w:t>專案管理能力</w:t>
      </w:r>
      <w:r w:rsidRPr="00B91669">
        <w:t>(</w:t>
      </w:r>
      <w:r w:rsidRPr="00B91669">
        <w:t>例如，具有至少一張有效期間內之專案管理相關證照或相關成功專案簡述</w:t>
      </w:r>
      <w:r w:rsidRPr="00B91669">
        <w:t>)</w:t>
      </w:r>
      <w:r w:rsidRPr="00B91669">
        <w:rPr>
          <w:rFonts w:hint="eastAsia"/>
        </w:rPr>
        <w:t>，列在</w:t>
      </w:r>
      <w:r w:rsidR="00181A93">
        <w:rPr>
          <w:rFonts w:hint="eastAsia"/>
        </w:rPr>
        <w:t>合約附件中</w:t>
      </w:r>
      <w:r w:rsidRPr="00B91669">
        <w:rPr>
          <w:rFonts w:hint="eastAsia"/>
        </w:rPr>
        <w:t>一併提供。</w:t>
      </w:r>
    </w:p>
    <w:p w14:paraId="53FD7A8C" w14:textId="77777777" w:rsidR="008C3511" w:rsidRPr="00215E7E" w:rsidRDefault="008C3511" w:rsidP="00BA1022">
      <w:pPr>
        <w:pStyle w:val="3"/>
      </w:pPr>
      <w:r w:rsidRPr="00215E7E">
        <w:rPr>
          <w:rFonts w:hint="eastAsia"/>
        </w:rPr>
        <w:t>乙方團隊成員異動時，應於</w:t>
      </w:r>
      <w:r w:rsidRPr="00215E7E">
        <w:t>15</w:t>
      </w:r>
      <w:r w:rsidRPr="00215E7E">
        <w:rPr>
          <w:rFonts w:hint="eastAsia"/>
        </w:rPr>
        <w:t>個工作日前通知甲方，並於甲方收到乙方書面通知後</w:t>
      </w:r>
      <w:r w:rsidRPr="00215E7E">
        <w:t>15</w:t>
      </w:r>
      <w:r w:rsidRPr="00215E7E">
        <w:rPr>
          <w:rFonts w:hint="eastAsia"/>
        </w:rPr>
        <w:t>個工作日後，始可離任。</w:t>
      </w:r>
    </w:p>
    <w:p w14:paraId="3E533490" w14:textId="77777777" w:rsidR="008C3511" w:rsidRPr="00215E7E" w:rsidRDefault="008C3511" w:rsidP="00BA1022">
      <w:pPr>
        <w:pStyle w:val="3"/>
      </w:pPr>
      <w:r w:rsidRPr="00215E7E">
        <w:rPr>
          <w:rFonts w:hint="eastAsia"/>
        </w:rPr>
        <w:t>乙方團隊成員應於到任當日，簽署保密同意書文件或將已簽署之保密同意書文件提交甲方</w:t>
      </w:r>
    </w:p>
    <w:p w14:paraId="19143AC7" w14:textId="77777777" w:rsidR="008C3511" w:rsidRPr="00215E7E" w:rsidRDefault="008C3511" w:rsidP="00BA1022">
      <w:pPr>
        <w:pStyle w:val="3"/>
      </w:pPr>
      <w:r w:rsidRPr="00215E7E">
        <w:rPr>
          <w:rFonts w:hint="eastAsia"/>
        </w:rPr>
        <w:t>乙方派駐甲方之人員應遵守甲方內部之管理規定、在穿著談吐舉止上保持專業之形象，與甲方人員交往範圍不應超越工作上之需要。</w:t>
      </w:r>
    </w:p>
    <w:p w14:paraId="381F9C31" w14:textId="77777777" w:rsidR="008C3511" w:rsidRPr="00215E7E" w:rsidRDefault="008C3511" w:rsidP="00BA1022">
      <w:pPr>
        <w:pStyle w:val="3"/>
      </w:pPr>
      <w:r w:rsidRPr="00215E7E">
        <w:rPr>
          <w:rFonts w:hint="eastAsia"/>
        </w:rPr>
        <w:t>乙方依本約規定提供服務，應對其聘雇之團隊成員善盡監督責任，並應自行負責相關法令所規定雇主對員工之責任與義務，包括但不限於工作人員之勞工安全衛生責任，如乙方人員有任何傷害或死亡之</w:t>
      </w:r>
      <w:r w:rsidRPr="00215E7E">
        <w:rPr>
          <w:rFonts w:hint="eastAsia"/>
        </w:rPr>
        <w:lastRenderedPageBreak/>
        <w:t>情形發生，概由乙方負責，與甲方無涉。如因此致生損害於甲方或致甲方受相關處分時，應由乙方賠償之。</w:t>
      </w:r>
    </w:p>
    <w:p w14:paraId="2FB7CA9C" w14:textId="77777777" w:rsidR="008C3511" w:rsidRPr="00215E7E" w:rsidRDefault="008C3511" w:rsidP="00BA1022">
      <w:pPr>
        <w:pStyle w:val="3"/>
      </w:pPr>
      <w:r w:rsidRPr="00215E7E">
        <w:rPr>
          <w:rFonts w:hint="eastAsia"/>
        </w:rPr>
        <w: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t>
      </w:r>
    </w:p>
    <w:p w14:paraId="38E48F19" w14:textId="77777777" w:rsidR="008C3511" w:rsidRPr="00A66AB9" w:rsidRDefault="008C3511" w:rsidP="008C3511">
      <w:pPr>
        <w:pStyle w:val="1"/>
      </w:pPr>
      <w:r w:rsidRPr="00A66AB9">
        <w:rPr>
          <w:rFonts w:hint="eastAsia"/>
        </w:rPr>
        <w:t>乙方作業之檢查與稽核</w:t>
      </w:r>
    </w:p>
    <w:p w14:paraId="3352966A" w14:textId="77777777" w:rsidR="008C3511" w:rsidRDefault="008C3511" w:rsidP="00BA1022">
      <w:pPr>
        <w:pStyle w:val="3"/>
      </w:pPr>
      <w:r w:rsidRPr="00215E7E">
        <w:rPr>
          <w:rFonts w:hint="eastAsia"/>
        </w:rPr>
        <w: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t>
      </w:r>
    </w:p>
    <w:p w14:paraId="02611C4E" w14:textId="77777777" w:rsidR="008C3511" w:rsidRPr="00B91669" w:rsidRDefault="008C3511" w:rsidP="00BA1022">
      <w:pPr>
        <w:pStyle w:val="3"/>
      </w:pPr>
      <w:r w:rsidRPr="00B91669">
        <w:t>委外作業如為一年期以上，</w:t>
      </w:r>
      <w:r w:rsidRPr="00B91669">
        <w:rPr>
          <w:rFonts w:hint="eastAsia"/>
        </w:rPr>
        <w:t>乙方</w:t>
      </w:r>
      <w:r w:rsidRPr="00B91669">
        <w:t>應定期或每年至少一次提交服務水準報告</w:t>
      </w:r>
      <w:r w:rsidRPr="00B91669">
        <w:rPr>
          <w:rFonts w:hint="eastAsia"/>
        </w:rPr>
        <w:t>。</w:t>
      </w:r>
    </w:p>
    <w:p w14:paraId="62878DDD" w14:textId="77777777" w:rsidR="008C3511" w:rsidRPr="00A66AB9" w:rsidRDefault="008C3511" w:rsidP="008C3511">
      <w:pPr>
        <w:pStyle w:val="1"/>
      </w:pPr>
      <w:r w:rsidRPr="00A66AB9">
        <w:rPr>
          <w:rFonts w:hint="eastAsia"/>
        </w:rPr>
        <w:t>乙方之保密義務</w:t>
      </w:r>
    </w:p>
    <w:p w14:paraId="055A339A" w14:textId="77777777" w:rsidR="008C3511" w:rsidRPr="00215E7E" w:rsidRDefault="008C3511" w:rsidP="00BA1022">
      <w:pPr>
        <w:pStyle w:val="3"/>
      </w:pPr>
      <w:r w:rsidRPr="00215E7E">
        <w:rPr>
          <w:rFonts w:hint="eastAsia"/>
        </w:rPr>
        <w: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t>
      </w:r>
    </w:p>
    <w:p w14:paraId="707A5D08" w14:textId="77777777" w:rsidR="008C3511" w:rsidRPr="00215E7E" w:rsidRDefault="008C3511" w:rsidP="00BA1022">
      <w:pPr>
        <w:pStyle w:val="3"/>
      </w:pPr>
      <w:r w:rsidRPr="00215E7E">
        <w:rPr>
          <w:rFonts w:hint="eastAsia"/>
        </w:rPr>
        <w:t>乙方同意本條所定公務秘密與業務秘密，應僅提供、告知有需要知悉該秘密之乙方團隊成員，並應要求該等人員簽署與本條款內容相同之保密同意書。</w:t>
      </w:r>
    </w:p>
    <w:p w14:paraId="214FDDB1" w14:textId="77777777" w:rsidR="008C3511" w:rsidRDefault="008C3511" w:rsidP="00BA1022">
      <w:pPr>
        <w:pStyle w:val="3"/>
      </w:pPr>
      <w:r w:rsidRPr="00215E7E">
        <w:rPr>
          <w:rFonts w:hint="eastAsia"/>
        </w:rPr>
        <w:t>乙方及乙方人員違反本條規定時，乙方除應賠償甲方因此所受之損失外，並應給付相當於本約總價款之懲罰性違約金予甲方。</w:t>
      </w:r>
    </w:p>
    <w:p w14:paraId="250A2ADF" w14:textId="40227BD3" w:rsidR="00795C14" w:rsidRPr="00795C14" w:rsidRDefault="00795C14" w:rsidP="0056383B">
      <w:pPr>
        <w:pStyle w:val="1"/>
      </w:pPr>
      <w:r w:rsidRPr="00795C14">
        <w:rPr>
          <w:rFonts w:hint="eastAsia"/>
        </w:rPr>
        <w:t>合作資訊供應商(策略聯</w:t>
      </w:r>
      <w:r w:rsidRPr="0056383B">
        <w:rPr>
          <w:rFonts w:hint="eastAsia"/>
        </w:rPr>
        <w:t>盟)供應商存取控制</w:t>
      </w:r>
      <w:r w:rsidR="0056383B" w:rsidRPr="0056383B">
        <w:rPr>
          <w:rFonts w:hint="eastAsia"/>
        </w:rPr>
        <w:t>(不適用)</w:t>
      </w:r>
    </w:p>
    <w:p w14:paraId="4BFD1B1F" w14:textId="142207E2" w:rsidR="008C3511" w:rsidRPr="005A11A8" w:rsidRDefault="008C3511" w:rsidP="008C3511">
      <w:pPr>
        <w:pStyle w:val="12"/>
        <w:rPr>
          <w:rFonts w:ascii="Times New Roman" w:hAnsi="Times New Roman"/>
        </w:rPr>
      </w:pPr>
      <w:r w:rsidRPr="00741562">
        <w:rPr>
          <w:rFonts w:ascii="Times New Roman" w:hAnsi="Times New Roman" w:hint="eastAsia"/>
        </w:rPr>
        <w:t>乙方</w:t>
      </w:r>
      <w:r>
        <w:rPr>
          <w:rFonts w:ascii="Times New Roman" w:hAnsi="Times New Roman" w:hint="eastAsia"/>
        </w:rPr>
        <w:t>若為合作</w:t>
      </w:r>
      <w:r w:rsidR="00EE3A01">
        <w:rPr>
          <w:rFonts w:ascii="Times New Roman" w:hAnsi="Times New Roman" w:hint="eastAsia"/>
        </w:rPr>
        <w:t>資訊</w:t>
      </w:r>
      <w:r>
        <w:rPr>
          <w:rFonts w:ascii="Times New Roman" w:hAnsi="Times New Roman" w:hint="eastAsia"/>
        </w:rPr>
        <w:t>供應商</w:t>
      </w:r>
      <w:r w:rsidRPr="00741562">
        <w:rPr>
          <w:rFonts w:ascii="Times New Roman" w:hAnsi="Times New Roman" w:hint="eastAsia"/>
        </w:rPr>
        <w:t>，乙方應遵守以下必要措施：</w:t>
      </w:r>
    </w:p>
    <w:p w14:paraId="48063FB7" w14:textId="77777777" w:rsidR="008C3511" w:rsidRPr="005A11A8" w:rsidRDefault="008C3511" w:rsidP="00BA1022">
      <w:pPr>
        <w:pStyle w:val="3"/>
      </w:pPr>
      <w:r w:rsidRPr="005A11A8">
        <w:rPr>
          <w:rFonts w:hint="eastAsia"/>
        </w:rPr>
        <w:t>串接方式，交易相關只能透過群益提供之</w:t>
      </w:r>
      <w:r w:rsidRPr="005A11A8">
        <w:rPr>
          <w:rFonts w:hint="eastAsia"/>
        </w:rPr>
        <w:t>H5</w:t>
      </w:r>
      <w:r w:rsidRPr="005A11A8">
        <w:rPr>
          <w:rFonts w:hint="eastAsia"/>
        </w:rPr>
        <w:t>網頁登入、下單</w:t>
      </w:r>
      <w:r w:rsidRPr="005A11A8">
        <w:rPr>
          <w:rFonts w:hint="eastAsia"/>
        </w:rPr>
        <w:t xml:space="preserve"> ; </w:t>
      </w:r>
      <w:r w:rsidRPr="005A11A8">
        <w:rPr>
          <w:rFonts w:hint="eastAsia"/>
        </w:rPr>
        <w:t>公開資訊則可使用</w:t>
      </w:r>
      <w:r w:rsidRPr="005A11A8">
        <w:rPr>
          <w:rFonts w:hint="eastAsia"/>
        </w:rPr>
        <w:t>OPENAPI</w:t>
      </w:r>
      <w:r w:rsidRPr="005A11A8">
        <w:rPr>
          <w:rFonts w:hint="eastAsia"/>
        </w:rPr>
        <w:t>提供串接</w:t>
      </w:r>
      <w:r w:rsidRPr="005A11A8">
        <w:rPr>
          <w:rFonts w:hint="eastAsia"/>
        </w:rPr>
        <w:t xml:space="preserve"> </w:t>
      </w:r>
    </w:p>
    <w:p w14:paraId="32C725F3" w14:textId="77777777" w:rsidR="008C3511" w:rsidRPr="005A11A8" w:rsidRDefault="008C3511" w:rsidP="00BA1022">
      <w:pPr>
        <w:pStyle w:val="3"/>
      </w:pPr>
      <w:r w:rsidRPr="005A11A8">
        <w:rPr>
          <w:rFonts w:hint="eastAsia"/>
        </w:rPr>
        <w:t>客戶任何與群益互動資料請求，其傳送路徑不得透過任何方式保存取得之資料</w:t>
      </w:r>
    </w:p>
    <w:p w14:paraId="1D07A648" w14:textId="77777777" w:rsidR="008C3511" w:rsidRPr="005A11A8" w:rsidRDefault="008C3511" w:rsidP="00BA1022">
      <w:pPr>
        <w:pStyle w:val="3"/>
      </w:pPr>
      <w:r w:rsidRPr="005A11A8">
        <w:rPr>
          <w:rFonts w:hint="eastAsia"/>
        </w:rPr>
        <w:lastRenderedPageBreak/>
        <w:t>群益所提供的</w:t>
      </w:r>
      <w:r w:rsidRPr="005A11A8">
        <w:rPr>
          <w:rFonts w:hint="eastAsia"/>
        </w:rPr>
        <w:t>H5</w:t>
      </w:r>
      <w:r w:rsidRPr="005A11A8">
        <w:rPr>
          <w:rFonts w:hint="eastAsia"/>
        </w:rPr>
        <w:t>為獨立網頁，不得再提供</w:t>
      </w:r>
      <w:r w:rsidRPr="005A11A8">
        <w:rPr>
          <w:rFonts w:hint="eastAsia"/>
        </w:rPr>
        <w:t>token</w:t>
      </w:r>
      <w:r w:rsidRPr="005A11A8">
        <w:rPr>
          <w:rFonts w:hint="eastAsia"/>
        </w:rPr>
        <w:t>或</w:t>
      </w:r>
      <w:r w:rsidRPr="005A11A8">
        <w:rPr>
          <w:rFonts w:hint="eastAsia"/>
        </w:rPr>
        <w:t>API</w:t>
      </w:r>
      <w:r w:rsidRPr="005A11A8">
        <w:rPr>
          <w:rFonts w:hint="eastAsia"/>
        </w:rPr>
        <w:t>等免登入的驗證方式</w:t>
      </w:r>
    </w:p>
    <w:p w14:paraId="4982EB2D" w14:textId="77777777" w:rsidR="008C3511" w:rsidRDefault="008C3511" w:rsidP="00BA1022">
      <w:pPr>
        <w:pStyle w:val="3"/>
      </w:pPr>
      <w:r w:rsidRPr="005A11A8">
        <w:rPr>
          <w:rFonts w:hint="eastAsia"/>
        </w:rPr>
        <w:t>合作供應商所開發之產品無儲存群益客戶之交易帳密的行為</w:t>
      </w:r>
    </w:p>
    <w:p w14:paraId="3E850114" w14:textId="32D6F772" w:rsidR="008C3511" w:rsidRPr="00A66AB9" w:rsidRDefault="008C3511" w:rsidP="0056383B">
      <w:pPr>
        <w:pStyle w:val="1"/>
      </w:pPr>
      <w:r w:rsidRPr="00A66AB9">
        <w:rPr>
          <w:rFonts w:hint="eastAsia"/>
        </w:rPr>
        <w:t>物聯網設備採購</w:t>
      </w:r>
      <w:r w:rsidR="0056383B" w:rsidRPr="0056383B">
        <w:rPr>
          <w:rFonts w:hint="eastAsia"/>
        </w:rPr>
        <w:t>(不適用)</w:t>
      </w:r>
    </w:p>
    <w:p w14:paraId="0F872D0B" w14:textId="77777777" w:rsidR="008C3511" w:rsidRPr="007A5028" w:rsidRDefault="008C3511" w:rsidP="008C3511">
      <w:pPr>
        <w:pStyle w:val="12"/>
        <w:rPr>
          <w:rFonts w:ascii="Times New Roman" w:hAnsi="Times New Roman"/>
        </w:rPr>
      </w:pPr>
      <w:r w:rsidRPr="00741562">
        <w:rPr>
          <w:rFonts w:ascii="Times New Roman" w:hAnsi="Times New Roman" w:hint="eastAsia"/>
        </w:rPr>
        <w:t>乙方所提供之產品如屬物聯網設備，乙方應遵守以下</w:t>
      </w:r>
      <w:r>
        <w:rPr>
          <w:rFonts w:ascii="Times New Roman" w:hAnsi="Times New Roman" w:hint="eastAsia"/>
        </w:rPr>
        <w:t>資訊安全性協議</w:t>
      </w:r>
      <w:r w:rsidRPr="00741562">
        <w:rPr>
          <w:rFonts w:ascii="Times New Roman" w:hAnsi="Times New Roman" w:hint="eastAsia"/>
        </w:rPr>
        <w:t>：</w:t>
      </w:r>
    </w:p>
    <w:p w14:paraId="4FD7AB21" w14:textId="77777777" w:rsidR="008C3511" w:rsidRDefault="008C3511" w:rsidP="00BA1022">
      <w:pPr>
        <w:pStyle w:val="3"/>
      </w:pPr>
      <w:r w:rsidRPr="00741562">
        <w:rPr>
          <w:rFonts w:hint="eastAsia"/>
        </w:rPr>
        <w:t>應協助變更所提供之物聯網設備之初始密碼。</w:t>
      </w:r>
    </w:p>
    <w:p w14:paraId="1FCCEA4E" w14:textId="11EC0B35" w:rsidR="008C3511" w:rsidRPr="007A5028" w:rsidRDefault="008C3511" w:rsidP="00BA1022">
      <w:pPr>
        <w:pStyle w:val="3"/>
      </w:pPr>
      <w:r w:rsidRPr="007A5028">
        <w:rPr>
          <w:rFonts w:hint="eastAsia"/>
        </w:rPr>
        <w:t>所提供之物聯網設備應提供</w:t>
      </w:r>
      <w:r w:rsidRPr="00741562">
        <w:rPr>
          <w:rFonts w:hint="eastAsia"/>
        </w:rPr>
        <w:t>安全性更新機制</w:t>
      </w:r>
      <w:r w:rsidRPr="007A5028">
        <w:rPr>
          <w:rFonts w:hint="eastAsia"/>
        </w:rPr>
        <w:t>及</w:t>
      </w:r>
      <w:r>
        <w:rPr>
          <w:rFonts w:hint="eastAsia"/>
        </w:rPr>
        <w:t>更新</w:t>
      </w:r>
      <w:r w:rsidRPr="007A5028">
        <w:rPr>
          <w:rFonts w:hint="eastAsia"/>
        </w:rPr>
        <w:t>年限。</w:t>
      </w:r>
    </w:p>
    <w:p w14:paraId="13457999" w14:textId="77777777" w:rsidR="008C3511" w:rsidRDefault="008C3511" w:rsidP="00BA1022">
      <w:pPr>
        <w:pStyle w:val="3"/>
      </w:pPr>
      <w:r w:rsidRPr="00741562">
        <w:rPr>
          <w:rFonts w:hint="eastAsia"/>
        </w:rPr>
        <w:t>應主動通報乙方提供甲方之物聯網設備已知資安漏洞並提出相關應變處置方案</w:t>
      </w:r>
      <w:r>
        <w:rPr>
          <w:rFonts w:hint="eastAsia"/>
        </w:rPr>
        <w:t>，</w:t>
      </w:r>
      <w:r w:rsidRPr="007A5028">
        <w:rPr>
          <w:rFonts w:hint="eastAsia"/>
        </w:rPr>
        <w:t>確保設備不存在已知安全性漏洞</w:t>
      </w:r>
      <w:r>
        <w:rPr>
          <w:rFonts w:hint="eastAsia"/>
        </w:rPr>
        <w:t>，</w:t>
      </w:r>
      <w:r w:rsidRPr="00741562">
        <w:rPr>
          <w:rFonts w:hint="eastAsia"/>
        </w:rPr>
        <w:t>如存在已知弱點無法更新時，應建立補償性管控機制與說明。</w:t>
      </w:r>
    </w:p>
    <w:p w14:paraId="6B568C17" w14:textId="77777777" w:rsidR="008C3511" w:rsidRPr="007A5028" w:rsidRDefault="008C3511" w:rsidP="00BA1022">
      <w:pPr>
        <w:pStyle w:val="3"/>
      </w:pPr>
      <w:r w:rsidRPr="007A5028">
        <w:rPr>
          <w:rFonts w:hint="eastAsia"/>
        </w:rPr>
        <w:t>需配</w:t>
      </w:r>
      <w:r>
        <w:rPr>
          <w:rFonts w:hint="eastAsia"/>
        </w:rPr>
        <w:t>合</w:t>
      </w:r>
      <w:r w:rsidRPr="007A5028">
        <w:rPr>
          <w:rFonts w:hint="eastAsia"/>
        </w:rPr>
        <w:t>甲方每年</w:t>
      </w:r>
      <w:r w:rsidRPr="00741562">
        <w:rPr>
          <w:rFonts w:hint="eastAsia"/>
        </w:rPr>
        <w:t>物聯網設備</w:t>
      </w:r>
      <w:r w:rsidRPr="007A5028">
        <w:rPr>
          <w:rFonts w:hint="eastAsia"/>
        </w:rPr>
        <w:t>弱掃發現</w:t>
      </w:r>
      <w:r w:rsidRPr="00741562">
        <w:rPr>
          <w:rFonts w:hint="eastAsia"/>
        </w:rPr>
        <w:t>弱點</w:t>
      </w:r>
      <w:r w:rsidRPr="007A5028">
        <w:rPr>
          <w:rFonts w:hint="eastAsia"/>
        </w:rPr>
        <w:t>的修補，或提供修補作法予以甲方。</w:t>
      </w:r>
    </w:p>
    <w:p w14:paraId="72494052" w14:textId="77777777" w:rsidR="008C3511" w:rsidRPr="00741562" w:rsidRDefault="008C3511" w:rsidP="00BA1022">
      <w:pPr>
        <w:pStyle w:val="3"/>
      </w:pPr>
      <w:r w:rsidRPr="00741562">
        <w:rPr>
          <w:rFonts w:hint="eastAsia"/>
        </w:rPr>
        <w:t>應關閉物聯網設備不必要之網路連線及服務，避免使用對外公開的網際網路位置。針對開放網路連線之服務埠號，廠商須提供相關說明文件。</w:t>
      </w:r>
    </w:p>
    <w:p w14:paraId="7F356E44" w14:textId="77777777" w:rsidR="008C3511" w:rsidRPr="00741562" w:rsidRDefault="008C3511" w:rsidP="00BA1022">
      <w:pPr>
        <w:pStyle w:val="3"/>
      </w:pPr>
      <w:r w:rsidRPr="00741562">
        <w:rPr>
          <w:rFonts w:hint="eastAsia"/>
        </w:rPr>
        <w:t>乙方所提供之物聯網設備，宜優先採用取得資安標章之物聯網設備。</w:t>
      </w:r>
    </w:p>
    <w:p w14:paraId="3FD416DF" w14:textId="77777777" w:rsidR="008C3511" w:rsidRPr="00741562" w:rsidRDefault="008C3511" w:rsidP="00BA1022">
      <w:pPr>
        <w:pStyle w:val="3"/>
      </w:pPr>
      <w:r w:rsidRPr="00741562">
        <w:rPr>
          <w:rFonts w:hint="eastAsia"/>
        </w:rPr>
        <w:t>乙方執行物聯網設備進駐與維護作業時，應</w:t>
      </w:r>
      <w:r>
        <w:rPr>
          <w:rFonts w:hint="eastAsia"/>
        </w:rPr>
        <w:t>依</w:t>
      </w:r>
      <w:r w:rsidRPr="00741562">
        <w:rPr>
          <w:rFonts w:hint="eastAsia"/>
        </w:rPr>
        <w:t>甲方</w:t>
      </w:r>
      <w:r>
        <w:rPr>
          <w:rFonts w:hint="eastAsia"/>
        </w:rPr>
        <w:t>規範駐點人員辦法，塡寫</w:t>
      </w:r>
      <w:r w:rsidRPr="00741562">
        <w:rPr>
          <w:rFonts w:hint="eastAsia"/>
        </w:rPr>
        <w:t>維護紀錄或</w:t>
      </w:r>
      <w:r>
        <w:rPr>
          <w:rFonts w:hint="eastAsia"/>
        </w:rPr>
        <w:t>簽署</w:t>
      </w:r>
      <w:r w:rsidRPr="00741562">
        <w:rPr>
          <w:rFonts w:hint="eastAsia"/>
        </w:rPr>
        <w:t>資安承諾文件等，以利後續作行為追蹤及保障。</w:t>
      </w:r>
    </w:p>
    <w:p w14:paraId="467E3FB4" w14:textId="77777777" w:rsidR="008C3511" w:rsidRDefault="008C3511" w:rsidP="00BA1022">
      <w:pPr>
        <w:pStyle w:val="3"/>
      </w:pPr>
      <w:r w:rsidRPr="00741562">
        <w:rPr>
          <w:rFonts w:hint="eastAsia"/>
        </w:rPr>
        <w:t>乙方於物聯網設備提供時，應交付相應之操作或說明文件，並就所提供之物聯網設備應檢附相應之弱點掃描報告或聲明文件，以茲佐證其產品安全性。</w:t>
      </w:r>
    </w:p>
    <w:p w14:paraId="745EBC4C" w14:textId="77777777" w:rsidR="008C3511" w:rsidRPr="00A66AB9" w:rsidRDefault="008C3511" w:rsidP="008C3511">
      <w:pPr>
        <w:pStyle w:val="1"/>
      </w:pPr>
      <w:r w:rsidRPr="00A66AB9">
        <w:rPr>
          <w:rFonts w:hint="eastAsia"/>
        </w:rPr>
        <w:t>違約責任</w:t>
      </w:r>
    </w:p>
    <w:p w14:paraId="716A9CA1" w14:textId="77777777" w:rsidR="008C3511" w:rsidRPr="00215E7E" w:rsidRDefault="008C3511" w:rsidP="00BA1022">
      <w:pPr>
        <w:pStyle w:val="3"/>
      </w:pPr>
      <w:r w:rsidRPr="00215E7E">
        <w:rPr>
          <w:rFonts w:hint="eastAsia"/>
        </w:rPr>
        <w:t>凡任何一方未依本約之規定履行應盡之義務者，即視為違約。</w:t>
      </w:r>
    </w:p>
    <w:p w14:paraId="2207B16B" w14:textId="77777777" w:rsidR="008C3511" w:rsidRPr="00215E7E" w:rsidRDefault="008C3511" w:rsidP="00BA1022">
      <w:pPr>
        <w:pStyle w:val="3"/>
      </w:pPr>
      <w:r w:rsidRPr="00215E7E">
        <w:rPr>
          <w:rFonts w:hint="eastAsia"/>
        </w:rPr>
        <w:t>乙方如有下列任何一種情事者，當然視同違約：</w:t>
      </w:r>
    </w:p>
    <w:p w14:paraId="1C2E2320" w14:textId="77777777" w:rsidR="008C3511" w:rsidRPr="00215E7E" w:rsidRDefault="008C3511" w:rsidP="00BA1022">
      <w:pPr>
        <w:pStyle w:val="5"/>
      </w:pPr>
      <w:r w:rsidRPr="00215E7E">
        <w:rPr>
          <w:rFonts w:hint="eastAsia"/>
        </w:rPr>
        <w:t>聲請或被聲請重整、解散或決議解散或被命令解散或裁判解散。</w:t>
      </w:r>
    </w:p>
    <w:p w14:paraId="31064084" w14:textId="77777777" w:rsidR="008C3511" w:rsidRPr="00215E7E" w:rsidRDefault="008C3511" w:rsidP="00BA1022">
      <w:pPr>
        <w:pStyle w:val="5"/>
      </w:pPr>
      <w:r w:rsidRPr="00215E7E">
        <w:rPr>
          <w:rFonts w:hint="eastAsia"/>
        </w:rPr>
        <w:t>依破產法為和解，或聲請或被聲請宣告破產。</w:t>
      </w:r>
    </w:p>
    <w:p w14:paraId="57E5E324" w14:textId="77777777" w:rsidR="008C3511" w:rsidRPr="00215E7E" w:rsidRDefault="008C3511" w:rsidP="00BA1022">
      <w:pPr>
        <w:pStyle w:val="5"/>
      </w:pPr>
      <w:r w:rsidRPr="00215E7E">
        <w:rPr>
          <w:rFonts w:hint="eastAsia"/>
        </w:rPr>
        <w:t>主要資產被查封、顯無清償能力。</w:t>
      </w:r>
    </w:p>
    <w:p w14:paraId="2947B817" w14:textId="77777777" w:rsidR="008C3511" w:rsidRPr="00215E7E" w:rsidRDefault="008C3511" w:rsidP="00BA1022">
      <w:pPr>
        <w:pStyle w:val="5"/>
      </w:pPr>
      <w:r w:rsidRPr="00215E7E">
        <w:rPr>
          <w:rFonts w:hint="eastAsia"/>
        </w:rPr>
        <w:t>遭受法院查封、假扣押、假處分、保全處分、強制執行程序、開始重整程序以致無法履行本約義務者。</w:t>
      </w:r>
    </w:p>
    <w:p w14:paraId="3F6E264B" w14:textId="77777777" w:rsidR="008C3511" w:rsidRPr="00215E7E" w:rsidRDefault="008C3511" w:rsidP="00BA1022">
      <w:pPr>
        <w:pStyle w:val="5"/>
      </w:pPr>
      <w:r w:rsidRPr="00215E7E">
        <w:rPr>
          <w:rFonts w:hint="eastAsia"/>
        </w:rPr>
        <w:lastRenderedPageBreak/>
        <w:t>發生票據退票之情事或遭受停止付款處分或有受停止付款處分之虞者。</w:t>
      </w:r>
    </w:p>
    <w:p w14:paraId="7FBFE036" w14:textId="77777777" w:rsidR="008C3511" w:rsidRPr="00215E7E" w:rsidRDefault="008C3511" w:rsidP="00BA1022">
      <w:pPr>
        <w:pStyle w:val="5"/>
      </w:pPr>
      <w:r w:rsidRPr="00215E7E">
        <w:rPr>
          <w:rFonts w:hint="eastAsia"/>
        </w:rPr>
        <w:t>結束營業、暫停營業、大規模解雇職工、或有相當事實足證乙方有發生上述情事之虞者。</w:t>
      </w:r>
    </w:p>
    <w:p w14:paraId="7F097711" w14:textId="77777777" w:rsidR="008C3511" w:rsidRPr="00215E7E" w:rsidRDefault="008C3511" w:rsidP="00BA1022">
      <w:pPr>
        <w:pStyle w:val="5"/>
      </w:pPr>
      <w:r w:rsidRPr="00215E7E">
        <w:rPr>
          <w:rFonts w:hint="eastAsia"/>
        </w:rPr>
        <w:t>合併或決議合併、變更其營業、有第三人接管理其營業，或其所為之聲明、承諾或保證經證明為不實，且因而影響乙方履行本約之能力者。</w:t>
      </w:r>
    </w:p>
    <w:p w14:paraId="2929C655" w14:textId="77777777" w:rsidR="008C3511" w:rsidRPr="00215E7E" w:rsidRDefault="008C3511" w:rsidP="00BA1022">
      <w:pPr>
        <w:pStyle w:val="5"/>
      </w:pPr>
      <w:r w:rsidRPr="00215E7E">
        <w:rPr>
          <w:rFonts w:hint="eastAsia"/>
        </w:rPr>
        <w:t>合併後存續之公司或法律實體或接管其營業之第三人，未以書面承諾無條件完全承受乙方依本約所負之義務或責任者。</w:t>
      </w:r>
    </w:p>
    <w:p w14:paraId="42AA67CC" w14:textId="77777777" w:rsidR="008C3511" w:rsidRPr="00215E7E" w:rsidRDefault="008C3511" w:rsidP="00BA1022">
      <w:pPr>
        <w:pStyle w:val="5"/>
      </w:pPr>
      <w:r w:rsidRPr="00215E7E">
        <w:rPr>
          <w:rFonts w:hint="eastAsia"/>
        </w:rPr>
        <w:t>乙方變更其營業內容，像主管機關申報刪除其有關資訊服務之營業項目者。</w:t>
      </w:r>
    </w:p>
    <w:p w14:paraId="1E5CCA70" w14:textId="77777777" w:rsidR="008C3511" w:rsidRPr="00215E7E" w:rsidRDefault="008C3511" w:rsidP="00BA1022">
      <w:pPr>
        <w:pStyle w:val="3"/>
      </w:pPr>
      <w:r w:rsidRPr="00215E7E">
        <w:rPr>
          <w:rFonts w:hint="eastAsia"/>
        </w:rPr>
        <w:t>乙方之違約行為或可歸責於乙方之行為，所致甲方之損害，乙方應負賠償責任。</w:t>
      </w:r>
    </w:p>
    <w:p w14:paraId="68CEEF8B" w14:textId="77777777" w:rsidR="008C3511" w:rsidRPr="00A66AB9" w:rsidRDefault="008C3511" w:rsidP="008C3511">
      <w:pPr>
        <w:pStyle w:val="1"/>
      </w:pPr>
      <w:r w:rsidRPr="00A66AB9">
        <w:rPr>
          <w:rFonts w:hint="eastAsia"/>
        </w:rPr>
        <w:t>合約終止處理方式</w:t>
      </w:r>
    </w:p>
    <w:p w14:paraId="65C8A4ED" w14:textId="77777777" w:rsidR="008C3511" w:rsidRPr="00215E7E" w:rsidRDefault="008C3511" w:rsidP="00BA1022">
      <w:pPr>
        <w:pStyle w:val="3"/>
      </w:pPr>
      <w:r w:rsidRPr="00215E7E">
        <w:rPr>
          <w:rFonts w:hint="eastAsia"/>
        </w:rPr>
        <w:t>若乙方違反或不履行本合約之任何約定，經甲方限期改正，逾期仍未改正者，甲方得以書面通知立即終止本合約之進行，若因可歸責乙方之事由致未能如期完成本合約，乙方應無條件退還甲方已付款項及歸還甲方所提供之文件、資料、設備等，不留存任何備份。</w:t>
      </w:r>
    </w:p>
    <w:p w14:paraId="5D6BF47C" w14:textId="77777777" w:rsidR="008C3511" w:rsidRPr="00215E7E" w:rsidRDefault="008C3511" w:rsidP="00BA1022">
      <w:pPr>
        <w:pStyle w:val="3"/>
      </w:pPr>
      <w:r w:rsidRPr="00215E7E">
        <w:rPr>
          <w:rFonts w:hint="eastAsia"/>
        </w:rPr>
        <w:t>因水災、火災、風災、地震或其他不可歸責於一方之事由，致其必須暫緩本約部分或全部之履行者，而該不可抗力事由未能於發生日起三十日內消滅時，甲方得以書面通知乙方終止本約。</w:t>
      </w:r>
    </w:p>
    <w:p w14:paraId="118F1177" w14:textId="77777777" w:rsidR="008C3511" w:rsidRPr="00215E7E" w:rsidRDefault="008C3511" w:rsidP="00BA1022">
      <w:pPr>
        <w:pStyle w:val="3"/>
      </w:pPr>
      <w:r w:rsidRPr="00215E7E">
        <w:rPr>
          <w:rFonts w:hint="eastAsia"/>
        </w:rPr>
        <w:t>合約期間甲方如欲提前終止本約，應於一個月前以書面通知乙方。</w:t>
      </w:r>
    </w:p>
    <w:p w14:paraId="389DC298" w14:textId="77777777" w:rsidR="008C3511" w:rsidRPr="00215E7E" w:rsidRDefault="008C3511" w:rsidP="00BA1022">
      <w:pPr>
        <w:pStyle w:val="3"/>
      </w:pPr>
      <w:r w:rsidRPr="00215E7E">
        <w:rPr>
          <w:rFonts w:hint="eastAsia"/>
        </w:rPr>
        <w:t>除因可歸責於甲方之原因致本約終止外，乙方應於本約期滿或終止日起之</w:t>
      </w:r>
      <w:r w:rsidRPr="00215E7E">
        <w:t>15</w:t>
      </w:r>
      <w:r w:rsidRPr="00215E7E">
        <w:rPr>
          <w:rFonts w:hint="eastAsia"/>
        </w:rPr>
        <w:t>個工作日期間，秉持誠信原則將本合約之交付項目交付予甲方或其指定之第三人接管。乙方同意提供由原專案團隊成員提供一人月之服務協助甲方或其指定之第三人完成接管任務。</w:t>
      </w:r>
    </w:p>
    <w:p w14:paraId="6B28FE2E" w14:textId="77777777" w:rsidR="008C3511" w:rsidRPr="00215E7E" w:rsidRDefault="008C3511" w:rsidP="00BA1022">
      <w:pPr>
        <w:pStyle w:val="3"/>
      </w:pPr>
      <w:r w:rsidRPr="00215E7E">
        <w:rPr>
          <w:rFonts w:hint="eastAsia"/>
        </w:rPr>
        <w:t>於本約終止或期滿時，乙方應立即返還前此持有屬於甲方所有之資料，或經甲方同意在其監督下以自己之費用銷毀所有屬於甲方之資料。</w:t>
      </w:r>
    </w:p>
    <w:p w14:paraId="1EAC1303" w14:textId="77777777" w:rsidR="008C3511" w:rsidRPr="00215E7E" w:rsidRDefault="008C3511" w:rsidP="00BA1022">
      <w:pPr>
        <w:pStyle w:val="3"/>
      </w:pPr>
      <w:r w:rsidRPr="00215E7E">
        <w:rPr>
          <w:rFonts w:hint="eastAsia"/>
        </w:rPr>
        <w:t>於本約期滿或終止時，屬於乙方所有之硬體設備與設施，甲方如不欲承購或承租，乙方須自行取回。乙方如不取回，任憑甲方僱工代行處理，其費用由乙方負擔。如有遺留物品，任憑甲方依廢棄物處理，因此發生之費用由乙方負擔。</w:t>
      </w:r>
    </w:p>
    <w:p w14:paraId="4A622DEF" w14:textId="77777777" w:rsidR="008C3511" w:rsidRPr="00A66AB9" w:rsidRDefault="008C3511" w:rsidP="008C3511">
      <w:pPr>
        <w:pStyle w:val="1"/>
      </w:pPr>
      <w:r w:rsidRPr="00A66AB9">
        <w:rPr>
          <w:rFonts w:hint="eastAsia"/>
        </w:rPr>
        <w:lastRenderedPageBreak/>
        <w:t>合約效力</w:t>
      </w:r>
    </w:p>
    <w:p w14:paraId="33890D7B" w14:textId="77777777" w:rsidR="008C3511" w:rsidRPr="00215E7E" w:rsidRDefault="008C3511" w:rsidP="00BA1022">
      <w:pPr>
        <w:pStyle w:val="3"/>
      </w:pPr>
      <w:r w:rsidRPr="00215E7E">
        <w:rPr>
          <w:rFonts w:hint="eastAsia"/>
        </w:rPr>
        <w:t>本合約及其附件之任何變更、增刪、或修改，經雙方授權代表人簽署以書面換文方式完成後生效。</w:t>
      </w:r>
    </w:p>
    <w:p w14:paraId="2BD6F17D" w14:textId="77777777" w:rsidR="008C3511" w:rsidRPr="00215E7E" w:rsidRDefault="008C3511" w:rsidP="00BA1022">
      <w:pPr>
        <w:pStyle w:val="3"/>
      </w:pPr>
      <w:r w:rsidRPr="00215E7E">
        <w:rPr>
          <w:rFonts w:hint="eastAsia"/>
        </w:rPr>
        <w:t>本合約自雙方簽訂之日起生效，取代合約簽訂前雙方所有以口頭或書面之建議、協議或會談。任何於本契約生效前經雙方協議而未記載於本契約之本文或其附件之事項，對雙方均無拘束力。</w:t>
      </w:r>
    </w:p>
    <w:p w14:paraId="6FFB1F06" w14:textId="77777777" w:rsidR="008C3511" w:rsidRPr="00215E7E" w:rsidRDefault="008C3511" w:rsidP="00BA1022">
      <w:pPr>
        <w:pStyle w:val="3"/>
      </w:pPr>
      <w:r w:rsidRPr="00215E7E">
        <w:rPr>
          <w:rFonts w:hint="eastAsia"/>
        </w:rPr>
        <w:t>本約部分條款依法被認為無效時，其他條款仍應繼續有效。</w:t>
      </w:r>
    </w:p>
    <w:p w14:paraId="0FE2287C" w14:textId="77777777" w:rsidR="008C3511" w:rsidRPr="00215E7E" w:rsidRDefault="008C3511" w:rsidP="00BA1022">
      <w:pPr>
        <w:pStyle w:val="3"/>
      </w:pPr>
      <w:r w:rsidRPr="00215E7E">
        <w:rPr>
          <w:rFonts w:hint="eastAsia"/>
        </w:rPr>
        <w:t>本合約之附件視為合約之一部分，與本合約有同一效力。但附件與合約抵觸時，以合約本文為準。</w:t>
      </w:r>
    </w:p>
    <w:p w14:paraId="7237E7E6" w14:textId="77777777" w:rsidR="008C3511" w:rsidRPr="00A66AB9" w:rsidRDefault="008C3511" w:rsidP="008C3511">
      <w:pPr>
        <w:pStyle w:val="1"/>
      </w:pPr>
      <w:r w:rsidRPr="00A66AB9">
        <w:rPr>
          <w:rFonts w:hint="eastAsia"/>
        </w:rPr>
        <w:t>合約書本</w:t>
      </w:r>
    </w:p>
    <w:p w14:paraId="65C84E00" w14:textId="77777777" w:rsidR="008C3511" w:rsidRPr="00215E7E" w:rsidRDefault="008C3511" w:rsidP="008C3511">
      <w:pPr>
        <w:pStyle w:val="12"/>
        <w:rPr>
          <w:rFonts w:ascii="Times New Roman" w:hAnsi="Times New Roman"/>
        </w:rPr>
      </w:pPr>
      <w:r w:rsidRPr="00215E7E">
        <w:rPr>
          <w:rFonts w:ascii="Times New Roman" w:hAnsi="Times New Roman" w:hint="eastAsia"/>
        </w:rPr>
        <w:t>本合約正本一式二份，經甲乙雙方簽署後，正本由甲乙雙方依稅法規定各自貼足印花稅票後收執各一份。</w:t>
      </w:r>
    </w:p>
    <w:p w14:paraId="2F4ECCEB" w14:textId="77777777" w:rsidR="00795C14" w:rsidRDefault="008C3511" w:rsidP="008C3511">
      <w:pPr>
        <w:pStyle w:val="ad"/>
        <w:rPr>
          <w:rFonts w:ascii="Times New Roman" w:hAnsi="Times New Roman"/>
        </w:rPr>
        <w:sectPr w:rsidR="00795C14" w:rsidSect="00966BF1">
          <w:headerReference w:type="default" r:id="rId11"/>
          <w:footerReference w:type="even" r:id="rId12"/>
          <w:footerReference w:type="default" r:id="rId13"/>
          <w:pgSz w:w="11906" w:h="16838"/>
          <w:pgMar w:top="1418" w:right="1418" w:bottom="1418" w:left="1418" w:header="851" w:footer="992" w:gutter="0"/>
          <w:cols w:space="425"/>
          <w:docGrid w:type="lines" w:linePitch="360"/>
        </w:sectPr>
      </w:pPr>
      <w:r w:rsidRPr="00215E7E">
        <w:rPr>
          <w:rFonts w:ascii="Times New Roman" w:hAnsi="Times New Roman"/>
        </w:rPr>
        <w:br w:type="page"/>
      </w:r>
    </w:p>
    <w:p w14:paraId="5065421F" w14:textId="77777777" w:rsidR="008C3511" w:rsidRPr="00215E7E" w:rsidRDefault="008C3511" w:rsidP="008C3511">
      <w:pPr>
        <w:pStyle w:val="ad"/>
        <w:rPr>
          <w:rFonts w:ascii="Times New Roman" w:hAnsi="Times New Roman"/>
        </w:rPr>
      </w:pPr>
      <w:r w:rsidRPr="00215E7E">
        <w:rPr>
          <w:rFonts w:ascii="Times New Roman" w:hAnsi="Times New Roman" w:hint="eastAsia"/>
        </w:rPr>
        <w:lastRenderedPageBreak/>
        <w:t>群益金融集團</w:t>
      </w:r>
      <w:r w:rsidRPr="00215E7E">
        <w:rPr>
          <w:rFonts w:ascii="Times New Roman" w:hAnsi="Times New Roman"/>
        </w:rPr>
        <w:t xml:space="preserve"> Capital Group</w:t>
      </w:r>
    </w:p>
    <w:p w14:paraId="57A67D38" w14:textId="77777777" w:rsidR="008C3511" w:rsidRPr="00215E7E" w:rsidRDefault="008C3511" w:rsidP="008C3511">
      <w:pPr>
        <w:pStyle w:val="ae"/>
        <w:rPr>
          <w:rFonts w:ascii="Times New Roman" w:hAnsi="Times New Roman"/>
        </w:rPr>
      </w:pPr>
      <w:r w:rsidRPr="00F05568">
        <w:rPr>
          <w:rFonts w:hint="eastAsia"/>
        </w:rPr>
        <w:t>附件</w:t>
      </w:r>
      <w:r>
        <w:rPr>
          <w:rFonts w:hint="eastAsia"/>
        </w:rPr>
        <w:t>二</w:t>
      </w:r>
      <w:r w:rsidRPr="00F05568">
        <w:rPr>
          <w:rFonts w:ascii="Times New Roman" w:hAnsi="Times New Roman" w:hint="eastAsia"/>
        </w:rPr>
        <w:t>：</w:t>
      </w:r>
      <w:r w:rsidRPr="00215E7E">
        <w:rPr>
          <w:rFonts w:ascii="Times New Roman" w:hAnsi="Times New Roman" w:hint="eastAsia"/>
        </w:rPr>
        <w:t>資訊安全政策聲明</w:t>
      </w:r>
    </w:p>
    <w:p w14:paraId="291EC502" w14:textId="77777777" w:rsidR="008C3511" w:rsidRPr="00215E7E" w:rsidRDefault="008C3511" w:rsidP="008C3511">
      <w:pPr>
        <w:pStyle w:val="af"/>
        <w:spacing w:before="180" w:after="180"/>
        <w:rPr>
          <w:rFonts w:ascii="Times New Roman" w:hAnsi="Times New Roman"/>
        </w:rPr>
      </w:pPr>
      <w:r w:rsidRPr="00215E7E">
        <w:rPr>
          <w:rFonts w:ascii="Times New Roman" w:hAnsi="Times New Roman" w:hint="eastAsia"/>
        </w:rPr>
        <w:t>群益金融集團（以下簡稱本集團）秉持維護本集團作業環境之資訊安全理念，對於公司所儲存或傳遞之資料應作周全保護與防範，以杜絕毀損、失竊、洩漏、竄改、濫用與侵權等事故。本集團將定期修訂資訊安全政策，並貫徹執行，以持續提昇各資訊服務系統所有作業之機密性、完整性與可用性。</w:t>
      </w:r>
    </w:p>
    <w:p w14:paraId="1C789447" w14:textId="77777777" w:rsidR="008C3511" w:rsidRPr="00215E7E" w:rsidRDefault="008C3511" w:rsidP="008C3511">
      <w:pPr>
        <w:pStyle w:val="af"/>
        <w:spacing w:before="180" w:after="180"/>
        <w:rPr>
          <w:rFonts w:ascii="Times New Roman" w:hAnsi="Times New Roman"/>
        </w:rPr>
      </w:pPr>
      <w:r w:rsidRPr="00215E7E">
        <w:rPr>
          <w:rFonts w:ascii="Times New Roman" w:hAnsi="Times New Roman" w:hint="eastAsia"/>
        </w:rPr>
        <w:t>本集團資訊安全政策如下：</w:t>
      </w:r>
    </w:p>
    <w:p w14:paraId="58DD2442"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本集團資訊安全措施，應符合法律之規範與本集團資訊安全政策之要求；所有資訊安全控制或程序之開發、修改及建置，須符合並遵循資訊安全管理體系之機制。</w:t>
      </w:r>
    </w:p>
    <w:p w14:paraId="36C4E838"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所有人員（係指員工、約聘雇人員、協力廠商及顧問）凡其使用本集團資訊以提供資訊服務或執行專案工作等，均有責任及義務保護其所取得或使用本集團之資訊資產，以防止遭未經授權存取、擅改、破壞或不當揭露。所有資訊資產的存取與使用，應經正式授權、存取管制與身份辨識程序。</w:t>
      </w:r>
    </w:p>
    <w:p w14:paraId="3B0D89EE"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本集團客戶資料，包含交易資料與基本資料，為公司最高業務機密，嚴禁未經授權存取與洩露。處理客戶資料的主機與系統應有專屬且隔離的網段與電腦作業環境。</w:t>
      </w:r>
    </w:p>
    <w:p w14:paraId="11714448"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本集團資訊資產皆屬公司所有，所有在公司內資訊設備、網路資源上所處理、存有、或往來的資訊歸屬公司財產，公司有權觀看、複製、或取用。</w:t>
      </w:r>
    </w:p>
    <w:p w14:paraId="4155494F"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本集團各部處資訊資產管理者，必須對其所負責領域或持有之資訊資產，建置使用狀況之監控程序，以隨時發掘系統或資訊遭濫用的潛在風險，加強資料之機密性、可用性及完整性。</w:t>
      </w:r>
    </w:p>
    <w:p w14:paraId="7FEA3CA7"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本集團應依業務需求訂定業務持續運作計畫，並定期測試演練，維持其適用性。</w:t>
      </w:r>
    </w:p>
    <w:p w14:paraId="5825D484"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工作分派應考量職責分離，職務與責任範圍應予區分，以避免資訊或服務遭未授權修改或誤用。</w:t>
      </w:r>
    </w:p>
    <w:p w14:paraId="3E56C3EA"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所有人員對於有發生安全事件、安全弱點及違反安全政策與程序之虞者，應隨時保持警戒，並依程序進行通報。</w:t>
      </w:r>
    </w:p>
    <w:p w14:paraId="21A6BA6E"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嚴禁所有人員於公司內部網路上安裝、使用、下載非法或未授權之軟體。</w:t>
      </w:r>
    </w:p>
    <w:p w14:paraId="144AE04F" w14:textId="77777777" w:rsidR="008C3511" w:rsidRPr="00215E7E" w:rsidRDefault="008C3511" w:rsidP="008C3511">
      <w:pPr>
        <w:pStyle w:val="af"/>
        <w:numPr>
          <w:ilvl w:val="0"/>
          <w:numId w:val="3"/>
        </w:numPr>
        <w:spacing w:beforeLines="0" w:before="0" w:afterLines="0" w:after="0"/>
        <w:ind w:hangingChars="200"/>
        <w:rPr>
          <w:rFonts w:ascii="Times New Roman" w:hAnsi="Times New Roman"/>
        </w:rPr>
      </w:pPr>
      <w:r w:rsidRPr="00215E7E">
        <w:rPr>
          <w:rFonts w:ascii="Times New Roman" w:hAnsi="Times New Roman" w:hint="eastAsia"/>
        </w:rPr>
        <w:t>所有人員如未經授權擅自使用資訊系統或違反本資訊安全政策及相關安全規定者，將衡酌情節追訴其法律責任，員工及約聘雇人員倂依本集團人事規章議處。</w:t>
      </w:r>
    </w:p>
    <w:p w14:paraId="178C0214" w14:textId="77777777" w:rsidR="008C3511" w:rsidRPr="00215E7E" w:rsidRDefault="008C3511" w:rsidP="008C3511">
      <w:pPr>
        <w:pStyle w:val="af"/>
        <w:spacing w:before="180" w:after="180"/>
        <w:rPr>
          <w:rFonts w:ascii="Times New Roman" w:hAnsi="Times New Roman"/>
        </w:rPr>
      </w:pPr>
      <w:r w:rsidRPr="00215E7E">
        <w:rPr>
          <w:rFonts w:ascii="Times New Roman" w:hAnsi="Times New Roman" w:hint="eastAsia"/>
        </w:rPr>
        <w:t>本聲明之頒布，明確宣示維護資訊安全的重要性，各部處應確實瞭解資訊安全政策，並遵循相關管制作業程序，以維護本集團所有業務之資訊安全與永續經營。</w:t>
      </w:r>
    </w:p>
    <w:p w14:paraId="713888C3" w14:textId="77777777" w:rsidR="008C3511" w:rsidRPr="00215E7E" w:rsidRDefault="008C3511" w:rsidP="008C3511">
      <w:pPr>
        <w:pStyle w:val="af"/>
        <w:spacing w:before="180" w:after="180"/>
        <w:rPr>
          <w:rFonts w:ascii="Times New Roman" w:hAnsi="Times New Roman"/>
        </w:rPr>
      </w:pPr>
      <w:r w:rsidRPr="00215E7E">
        <w:rPr>
          <w:rFonts w:ascii="Times New Roman" w:hAnsi="Times New Roman" w:hint="eastAsia"/>
        </w:rPr>
        <w:t>本人已審閱本資訊安全政策內容，茲承諾遵循相關管制作業程序，並簽章如下：</w:t>
      </w:r>
    </w:p>
    <w:p w14:paraId="20E39654" w14:textId="77777777" w:rsidR="008C3511" w:rsidRPr="00292429" w:rsidRDefault="008C3511" w:rsidP="008C3511">
      <w:pPr>
        <w:tabs>
          <w:tab w:val="left" w:leader="underscore" w:pos="3720"/>
          <w:tab w:val="left" w:pos="6096"/>
          <w:tab w:val="left" w:leader="underscore" w:pos="9072"/>
        </w:tabs>
        <w:snapToGrid w:val="0"/>
        <w:spacing w:beforeLines="50" w:before="180"/>
        <w:rPr>
          <w:rFonts w:eastAsia="標楷體"/>
        </w:rPr>
      </w:pPr>
      <w:r w:rsidRPr="00292429">
        <w:rPr>
          <w:rFonts w:eastAsia="標楷體" w:hint="eastAsia"/>
        </w:rPr>
        <w:t>審閱人員：</w:t>
      </w:r>
      <w:r w:rsidRPr="00292429">
        <w:rPr>
          <w:rFonts w:eastAsia="標楷體"/>
        </w:rPr>
        <w:tab/>
      </w:r>
      <w:r w:rsidRPr="00292429">
        <w:rPr>
          <w:rFonts w:eastAsia="標楷體" w:hint="eastAsia"/>
        </w:rPr>
        <w:t>（簽名或蓋章）</w:t>
      </w:r>
      <w:r w:rsidRPr="00292429">
        <w:rPr>
          <w:rFonts w:eastAsia="標楷體"/>
        </w:rPr>
        <w:tab/>
      </w:r>
      <w:r w:rsidRPr="00292429">
        <w:rPr>
          <w:rFonts w:eastAsia="標楷體" w:hint="eastAsia"/>
        </w:rPr>
        <w:t>職</w:t>
      </w:r>
      <w:r w:rsidRPr="00292429">
        <w:rPr>
          <w:rFonts w:eastAsia="標楷體"/>
        </w:rPr>
        <w:t xml:space="preserve">    </w:t>
      </w:r>
      <w:r w:rsidRPr="00292429">
        <w:rPr>
          <w:rFonts w:eastAsia="標楷體" w:hint="eastAsia"/>
        </w:rPr>
        <w:t>稱：</w:t>
      </w:r>
      <w:r w:rsidRPr="00292429">
        <w:rPr>
          <w:rFonts w:eastAsia="標楷體"/>
        </w:rPr>
        <w:tab/>
      </w:r>
    </w:p>
    <w:p w14:paraId="560AE729" w14:textId="77777777" w:rsidR="008C3511" w:rsidRPr="00292429" w:rsidRDefault="008C3511" w:rsidP="008C3511">
      <w:pPr>
        <w:tabs>
          <w:tab w:val="left" w:leader="underscore" w:pos="6096"/>
          <w:tab w:val="left" w:leader="underscore" w:pos="9072"/>
        </w:tabs>
        <w:spacing w:beforeLines="50" w:before="180"/>
        <w:rPr>
          <w:rFonts w:eastAsia="標楷體"/>
        </w:rPr>
      </w:pPr>
      <w:r w:rsidRPr="00292429">
        <w:rPr>
          <w:rFonts w:eastAsia="標楷體" w:hint="eastAsia"/>
        </w:rPr>
        <w:t>公司名稱（或部門名稱）：</w:t>
      </w:r>
      <w:r w:rsidRPr="00292429">
        <w:rPr>
          <w:rFonts w:eastAsia="標楷體"/>
        </w:rPr>
        <w:tab/>
      </w:r>
      <w:r w:rsidRPr="00292429">
        <w:rPr>
          <w:rFonts w:eastAsia="標楷體" w:hint="eastAsia"/>
        </w:rPr>
        <w:t>電</w:t>
      </w:r>
      <w:r w:rsidRPr="00292429">
        <w:rPr>
          <w:rFonts w:eastAsia="標楷體"/>
        </w:rPr>
        <w:t xml:space="preserve">    </w:t>
      </w:r>
      <w:r w:rsidRPr="00292429">
        <w:rPr>
          <w:rFonts w:eastAsia="標楷體" w:hint="eastAsia"/>
        </w:rPr>
        <w:t>話：</w:t>
      </w:r>
      <w:r w:rsidRPr="00292429">
        <w:rPr>
          <w:rFonts w:eastAsia="標楷體"/>
        </w:rPr>
        <w:tab/>
      </w:r>
    </w:p>
    <w:p w14:paraId="7B52F724" w14:textId="77777777" w:rsidR="008C3511" w:rsidRPr="00292429" w:rsidRDefault="008C3511" w:rsidP="008C3511">
      <w:pPr>
        <w:tabs>
          <w:tab w:val="left" w:leader="underscore" w:pos="9072"/>
        </w:tabs>
        <w:snapToGrid w:val="0"/>
        <w:spacing w:beforeLines="50" w:before="180"/>
        <w:rPr>
          <w:rFonts w:eastAsia="標楷體"/>
        </w:rPr>
      </w:pPr>
      <w:r w:rsidRPr="00292429">
        <w:rPr>
          <w:rFonts w:eastAsia="標楷體" w:hint="eastAsia"/>
        </w:rPr>
        <w:t>通訊地址：</w:t>
      </w:r>
      <w:r w:rsidRPr="00292429">
        <w:rPr>
          <w:rFonts w:eastAsia="標楷體"/>
        </w:rPr>
        <w:tab/>
      </w:r>
    </w:p>
    <w:p w14:paraId="38E02BD2" w14:textId="77777777" w:rsidR="008C3511" w:rsidRPr="000659DF" w:rsidRDefault="008C3511" w:rsidP="008C3511">
      <w:pPr>
        <w:tabs>
          <w:tab w:val="left" w:pos="720"/>
          <w:tab w:val="left" w:pos="1920"/>
          <w:tab w:val="left" w:pos="2760"/>
          <w:tab w:val="left" w:pos="3600"/>
        </w:tabs>
        <w:spacing w:beforeLines="50" w:before="180"/>
        <w:rPr>
          <w:rFonts w:eastAsia="標楷體"/>
        </w:rPr>
      </w:pPr>
      <w:r w:rsidRPr="00292429">
        <w:rPr>
          <w:rFonts w:eastAsia="標楷體" w:hint="eastAsia"/>
        </w:rPr>
        <w:t>日</w:t>
      </w:r>
      <w:r w:rsidRPr="00292429">
        <w:rPr>
          <w:rFonts w:eastAsia="標楷體"/>
        </w:rPr>
        <w:tab/>
      </w:r>
      <w:r w:rsidRPr="00292429">
        <w:rPr>
          <w:rFonts w:eastAsia="標楷體" w:hint="eastAsia"/>
        </w:rPr>
        <w:t>期：</w:t>
      </w:r>
      <w:r w:rsidRPr="00292429">
        <w:rPr>
          <w:rFonts w:eastAsia="標楷體"/>
        </w:rPr>
        <w:tab/>
      </w:r>
      <w:r w:rsidRPr="00292429">
        <w:rPr>
          <w:rFonts w:eastAsia="標楷體" w:hint="eastAsia"/>
        </w:rPr>
        <w:t>年</w:t>
      </w:r>
      <w:r w:rsidRPr="00292429">
        <w:rPr>
          <w:rFonts w:eastAsia="標楷體"/>
        </w:rPr>
        <w:tab/>
      </w:r>
      <w:r w:rsidRPr="00292429">
        <w:rPr>
          <w:rFonts w:eastAsia="標楷體" w:hint="eastAsia"/>
        </w:rPr>
        <w:t>月</w:t>
      </w:r>
      <w:r w:rsidRPr="00292429">
        <w:rPr>
          <w:rFonts w:eastAsia="標楷體"/>
        </w:rPr>
        <w:tab/>
      </w:r>
      <w:r w:rsidRPr="00292429">
        <w:rPr>
          <w:rFonts w:eastAsia="標楷體" w:hint="eastAsia"/>
        </w:rPr>
        <w:t>日</w:t>
      </w:r>
    </w:p>
    <w:p w14:paraId="20D9F865" w14:textId="77777777" w:rsidR="00795C14" w:rsidRDefault="00795C14" w:rsidP="008C3511">
      <w:pPr>
        <w:pStyle w:val="Default"/>
        <w:jc w:val="center"/>
        <w:rPr>
          <w:rFonts w:ascii="Times New Roman" w:eastAsia="標楷體" w:cs="Arial"/>
          <w:b/>
          <w:color w:val="auto"/>
          <w:sz w:val="44"/>
          <w:szCs w:val="44"/>
        </w:rPr>
        <w:sectPr w:rsidR="00795C14" w:rsidSect="00966BF1">
          <w:headerReference w:type="default" r:id="rId14"/>
          <w:pgSz w:w="11906" w:h="16838"/>
          <w:pgMar w:top="1418" w:right="1418" w:bottom="1418" w:left="1418" w:header="851" w:footer="992" w:gutter="0"/>
          <w:cols w:space="425"/>
          <w:docGrid w:type="lines" w:linePitch="360"/>
        </w:sectPr>
      </w:pPr>
    </w:p>
    <w:p w14:paraId="0AFDE7FE" w14:textId="77777777" w:rsidR="008C3511" w:rsidRPr="00B45DF2" w:rsidRDefault="008C3511" w:rsidP="008C3511">
      <w:pPr>
        <w:pStyle w:val="Default"/>
        <w:jc w:val="center"/>
        <w:rPr>
          <w:rFonts w:ascii="Times New Roman" w:eastAsia="標楷體" w:cs="Arial"/>
          <w:b/>
          <w:color w:val="auto"/>
          <w:sz w:val="44"/>
          <w:szCs w:val="44"/>
        </w:rPr>
      </w:pPr>
      <w:r w:rsidRPr="00B45DF2">
        <w:rPr>
          <w:rFonts w:ascii="Times New Roman" w:eastAsia="標楷體" w:cs="Arial" w:hint="eastAsia"/>
          <w:b/>
          <w:color w:val="auto"/>
          <w:sz w:val="44"/>
          <w:szCs w:val="44"/>
        </w:rPr>
        <w:lastRenderedPageBreak/>
        <w:t>群益金融集團</w:t>
      </w:r>
    </w:p>
    <w:p w14:paraId="49B9A070" w14:textId="77777777" w:rsidR="008C3511" w:rsidRPr="00215E7E" w:rsidRDefault="008C3511" w:rsidP="008C3511">
      <w:pPr>
        <w:pStyle w:val="Default"/>
        <w:jc w:val="center"/>
        <w:rPr>
          <w:rFonts w:ascii="Times New Roman" w:eastAsia="標楷體" w:cs="新細明體"/>
          <w:b/>
          <w:bCs/>
          <w:color w:val="auto"/>
          <w:sz w:val="36"/>
          <w:szCs w:val="20"/>
        </w:rPr>
      </w:pPr>
      <w:r w:rsidRPr="00F05568">
        <w:rPr>
          <w:rFonts w:eastAsia="標楷體" w:hint="eastAsia"/>
          <w:sz w:val="36"/>
        </w:rPr>
        <w:t>附件</w:t>
      </w:r>
      <w:r>
        <w:rPr>
          <w:rFonts w:eastAsia="標楷體" w:hint="eastAsia"/>
          <w:sz w:val="36"/>
        </w:rPr>
        <w:t>三</w:t>
      </w:r>
      <w:r w:rsidRPr="00F05568">
        <w:rPr>
          <w:rFonts w:ascii="Times New Roman" w:eastAsia="標楷體" w:hint="eastAsia"/>
          <w:sz w:val="36"/>
        </w:rPr>
        <w:t>：</w:t>
      </w:r>
      <w:r w:rsidRPr="00215E7E">
        <w:rPr>
          <w:rFonts w:ascii="Times New Roman" w:eastAsia="標楷體" w:cs="新細明體" w:hint="eastAsia"/>
          <w:b/>
          <w:bCs/>
          <w:color w:val="auto"/>
          <w:sz w:val="36"/>
          <w:szCs w:val="20"/>
        </w:rPr>
        <w:t>個人資料保護政策聲明</w:t>
      </w:r>
    </w:p>
    <w:p w14:paraId="714CC61F" w14:textId="77777777" w:rsidR="008C3511" w:rsidRPr="00215E7E" w:rsidRDefault="008C3511" w:rsidP="008C3511">
      <w:pPr>
        <w:pStyle w:val="Default"/>
        <w:rPr>
          <w:rFonts w:ascii="Times New Roman" w:eastAsia="標楷體" w:cs="Arial"/>
          <w:color w:val="auto"/>
          <w:szCs w:val="28"/>
        </w:rPr>
      </w:pPr>
      <w:r w:rsidRPr="00215E7E">
        <w:rPr>
          <w:rFonts w:ascii="Times New Roman" w:eastAsia="標楷體" w:cs="Arial" w:hint="eastAsia"/>
          <w:color w:val="auto"/>
          <w:szCs w:val="28"/>
        </w:rPr>
        <w:t>群益金融集團</w:t>
      </w:r>
      <w:r w:rsidRPr="00215E7E">
        <w:rPr>
          <w:rFonts w:ascii="Times New Roman" w:eastAsia="標楷體" w:cs="Arial"/>
          <w:color w:val="auto"/>
          <w:szCs w:val="28"/>
        </w:rPr>
        <w:t>(</w:t>
      </w:r>
      <w:r w:rsidRPr="00215E7E">
        <w:rPr>
          <w:rFonts w:ascii="Times New Roman" w:eastAsia="標楷體" w:cs="Arial" w:hint="eastAsia"/>
          <w:color w:val="auto"/>
          <w:szCs w:val="28"/>
        </w:rPr>
        <w:t>以下簡稱本集團</w:t>
      </w:r>
      <w:r w:rsidRPr="00215E7E">
        <w:rPr>
          <w:rFonts w:ascii="Times New Roman" w:eastAsia="標楷體" w:cs="Arial"/>
          <w:color w:val="auto"/>
          <w:szCs w:val="28"/>
        </w:rPr>
        <w:t>)</w:t>
      </w:r>
      <w:r w:rsidRPr="00215E7E">
        <w:rPr>
          <w:rFonts w:ascii="Times New Roman" w:eastAsia="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215E7E">
        <w:rPr>
          <w:rFonts w:ascii="Times New Roman" w:eastAsia="標楷體" w:cs="Arial"/>
          <w:color w:val="auto"/>
          <w:szCs w:val="28"/>
        </w:rPr>
        <w:t xml:space="preserve"> </w:t>
      </w:r>
    </w:p>
    <w:p w14:paraId="29598082" w14:textId="77777777" w:rsidR="008C3511" w:rsidRPr="00215E7E" w:rsidRDefault="008C3511" w:rsidP="008C3511">
      <w:pPr>
        <w:pStyle w:val="Default"/>
        <w:rPr>
          <w:rFonts w:ascii="Times New Roman" w:eastAsia="標楷體" w:cs="Arial"/>
          <w:color w:val="auto"/>
          <w:szCs w:val="28"/>
        </w:rPr>
      </w:pPr>
      <w:r w:rsidRPr="00215E7E">
        <w:rPr>
          <w:rFonts w:ascii="Times New Roman" w:eastAsia="標楷體" w:cs="Arial" w:hint="eastAsia"/>
          <w:color w:val="auto"/>
          <w:szCs w:val="28"/>
        </w:rPr>
        <w:t>本集團個人資料管理政策聲明如下：</w:t>
      </w:r>
      <w:r w:rsidRPr="00215E7E">
        <w:rPr>
          <w:rFonts w:ascii="Times New Roman" w:eastAsia="標楷體" w:cs="Arial"/>
          <w:color w:val="auto"/>
          <w:szCs w:val="28"/>
        </w:rPr>
        <w:t xml:space="preserve"> </w:t>
      </w:r>
    </w:p>
    <w:p w14:paraId="69A3CEC5"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（一）</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遵守我國個人資料保護相關之法令規定；</w:t>
      </w:r>
    </w:p>
    <w:p w14:paraId="4C4049B6"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（二）</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本公司只會基於合法、正當合理的特定目的，在確實必要的範圍內蒐集個人資料；</w:t>
      </w:r>
    </w:p>
    <w:p w14:paraId="5958A568"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（三）</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基於合法、正當合理的特定目的蒐集最少的必要個人資料，且不會處理多餘的個人資料；</w:t>
      </w:r>
    </w:p>
    <w:p w14:paraId="38CE5BE7"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（四）</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本公司會清楚告知當事人，其個人資料將如何被使用及被誰使用；</w:t>
      </w:r>
    </w:p>
    <w:p w14:paraId="5FA86D94"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（五）</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已蒐集的客戶資料只會作適當且相關的處理；</w:t>
      </w:r>
    </w:p>
    <w:p w14:paraId="5B80BD9A"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（六）</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公平合法地處理個人資料；</w:t>
      </w:r>
    </w:p>
    <w:p w14:paraId="74F699EE"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（七）</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維持一份本公司處理的個人資料類別清單；</w:t>
      </w:r>
    </w:p>
    <w:p w14:paraId="337C2943"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（八）</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確保個人資料的正確性，並於必要時進行更新；</w:t>
      </w:r>
    </w:p>
    <w:p w14:paraId="3D47B519"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（九）</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已蒐集的個人資料將會依法或在合法、正當合理的特定目的下保存；</w:t>
      </w:r>
    </w:p>
    <w:p w14:paraId="02FB5E0C" w14:textId="77777777" w:rsidR="008C3511" w:rsidRPr="00215E7E" w:rsidRDefault="008C3511" w:rsidP="008C3511">
      <w:pPr>
        <w:pStyle w:val="Default"/>
        <w:ind w:left="850" w:hangingChars="354" w:hanging="850"/>
        <w:rPr>
          <w:rFonts w:ascii="Times New Roman" w:eastAsia="標楷體" w:cs="Arial"/>
          <w:color w:val="auto"/>
          <w:szCs w:val="28"/>
        </w:rPr>
      </w:pPr>
      <w:r w:rsidRPr="00215E7E">
        <w:rPr>
          <w:rFonts w:ascii="Times New Roman" w:eastAsia="標楷體" w:cs="Arial" w:hint="eastAsia"/>
          <w:color w:val="auto"/>
          <w:szCs w:val="28"/>
        </w:rPr>
        <w:t>（十）</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尊重當事人對其個人資料所能行使之權利，包含查詢或請求閱覽、請求製給複製本、請求補充或更正、請求停止蒐集、處理或利用及請求刪除等；</w:t>
      </w:r>
    </w:p>
    <w:p w14:paraId="00539D4C"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（十一）</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以適當安全之水準技術保護其所蒐集、處理、利用之個人資料檔案，確保所有個人資料的安全；</w:t>
      </w:r>
    </w:p>
    <w:p w14:paraId="22C62329"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（十二）</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只有在確實已有適當充分保護的狀況下，本公司才會將個人資料進行國際傳輸；</w:t>
      </w:r>
    </w:p>
    <w:p w14:paraId="263FAF5C"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（十三）</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當個人資料應用於《個人資料保護法》所允許之例外情形時，應確保其適當性與合法性；</w:t>
      </w:r>
    </w:p>
    <w:p w14:paraId="74373356"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（十四）</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建立與實施個人資料管理制度並持續維運，讓個人資料保護政策落實，以確保個人資料檔案之安全；</w:t>
      </w:r>
    </w:p>
    <w:p w14:paraId="04B95F0F"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（十五）</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鑑別內外部利害關係者及其參與個人資料管理制度治理與運作的程度；</w:t>
      </w:r>
    </w:p>
    <w:p w14:paraId="56807CD1"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（十六）</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於個人資料管理制度運行中，明確界定員工之責任與義務。</w:t>
      </w:r>
    </w:p>
    <w:p w14:paraId="1A414AE0"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（十七）</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規劃緊急應變程序以處理個人資料被竊取、竄改、毀損、滅失或洩漏等事故。</w:t>
      </w:r>
    </w:p>
    <w:p w14:paraId="55E22AE5"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（十八）</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如有委託蒐集、處理及利用個人資料時，妥善監督受託機關。</w:t>
      </w:r>
    </w:p>
    <w:p w14:paraId="609483E2"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（十九）</w:t>
      </w:r>
      <w:r w:rsidRPr="00215E7E">
        <w:rPr>
          <w:rFonts w:ascii="Times New Roman" w:eastAsia="標楷體" w:cs="Arial"/>
          <w:color w:val="auto"/>
          <w:szCs w:val="28"/>
        </w:rPr>
        <w:t xml:space="preserve"> </w:t>
      </w:r>
      <w:r w:rsidRPr="00215E7E">
        <w:rPr>
          <w:rFonts w:ascii="Times New Roman" w:eastAsia="標楷體" w:cs="Arial" w:hint="eastAsia"/>
          <w:color w:val="auto"/>
          <w:szCs w:val="28"/>
        </w:rPr>
        <w:t>設置聯絡窗口，供當事人行使關於個人資料之權利或提出相關之申訴與諮詢。</w:t>
      </w:r>
    </w:p>
    <w:p w14:paraId="3C945622" w14:textId="77777777" w:rsidR="008C3511" w:rsidRPr="00215E7E" w:rsidRDefault="008C3511" w:rsidP="008C3511">
      <w:pPr>
        <w:pStyle w:val="Default"/>
        <w:ind w:left="1133" w:hangingChars="472" w:hanging="1133"/>
        <w:rPr>
          <w:rFonts w:ascii="Times New Roman" w:eastAsia="標楷體" w:cs="Arial"/>
          <w:color w:val="auto"/>
          <w:szCs w:val="28"/>
        </w:rPr>
      </w:pPr>
    </w:p>
    <w:p w14:paraId="21B938CF" w14:textId="77777777" w:rsidR="008C3511" w:rsidRPr="00215E7E" w:rsidRDefault="008C3511" w:rsidP="008C3511">
      <w:pPr>
        <w:pStyle w:val="Default"/>
        <w:ind w:left="1133" w:hangingChars="472" w:hanging="1133"/>
        <w:rPr>
          <w:rFonts w:ascii="Times New Roman" w:eastAsia="標楷體" w:cs="Arial"/>
          <w:color w:val="auto"/>
          <w:szCs w:val="28"/>
        </w:rPr>
      </w:pPr>
    </w:p>
    <w:p w14:paraId="59C52A99" w14:textId="77777777" w:rsidR="008C3511" w:rsidRPr="00215E7E" w:rsidRDefault="008C3511" w:rsidP="008C3511">
      <w:pPr>
        <w:pStyle w:val="Default"/>
        <w:rPr>
          <w:rFonts w:ascii="Times New Roman" w:eastAsia="標楷體" w:cs="Arial"/>
          <w:color w:val="auto"/>
          <w:szCs w:val="28"/>
        </w:rPr>
      </w:pPr>
    </w:p>
    <w:p w14:paraId="7C0021C5"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lastRenderedPageBreak/>
        <w:t>本聲明之頒布，明確宣示維護個人資料管理的重要性，全體員工應確實瞭解此聲明內容，以維護本集團所有個人資料檔案之安全與永續經營。</w:t>
      </w:r>
      <w:r w:rsidRPr="00215E7E">
        <w:rPr>
          <w:rFonts w:ascii="Times New Roman" w:eastAsia="標楷體" w:cs="Arial"/>
          <w:color w:val="auto"/>
          <w:szCs w:val="28"/>
        </w:rPr>
        <w:t xml:space="preserve"> </w:t>
      </w:r>
    </w:p>
    <w:p w14:paraId="2C1C7BE0" w14:textId="77777777" w:rsidR="008C3511" w:rsidRPr="00215E7E" w:rsidRDefault="008C3511" w:rsidP="008C3511">
      <w:pPr>
        <w:pStyle w:val="Default"/>
        <w:ind w:left="1133" w:hangingChars="472" w:hanging="1133"/>
        <w:rPr>
          <w:rFonts w:ascii="Times New Roman" w:eastAsia="標楷體" w:cs="Arial"/>
          <w:color w:val="auto"/>
          <w:szCs w:val="28"/>
        </w:rPr>
      </w:pPr>
    </w:p>
    <w:p w14:paraId="5BC91D36" w14:textId="77777777" w:rsidR="008C3511" w:rsidRPr="00215E7E" w:rsidRDefault="008C3511" w:rsidP="008C3511">
      <w:pPr>
        <w:pStyle w:val="Default"/>
        <w:ind w:left="1133" w:hangingChars="472" w:hanging="1133"/>
        <w:rPr>
          <w:rFonts w:ascii="Times New Roman" w:eastAsia="標楷體" w:cs="Arial"/>
          <w:color w:val="auto"/>
          <w:szCs w:val="28"/>
        </w:rPr>
      </w:pPr>
      <w:r w:rsidRPr="00215E7E">
        <w:rPr>
          <w:rFonts w:ascii="Times New Roman" w:eastAsia="標楷體" w:cs="Arial" w:hint="eastAsia"/>
          <w:color w:val="auto"/>
          <w:szCs w:val="28"/>
        </w:rPr>
        <w:t>本公司承諾遵循上述政策聲明，並簽章如下：</w:t>
      </w:r>
      <w:r w:rsidRPr="00215E7E">
        <w:rPr>
          <w:rFonts w:ascii="Times New Roman" w:eastAsia="標楷體" w:cs="Arial"/>
          <w:color w:val="auto"/>
          <w:szCs w:val="28"/>
        </w:rPr>
        <w:t xml:space="preserve"> </w:t>
      </w:r>
    </w:p>
    <w:p w14:paraId="4D727C7B" w14:textId="77777777" w:rsidR="008C3511" w:rsidRPr="00292429" w:rsidRDefault="008C3511" w:rsidP="008C3511">
      <w:pPr>
        <w:pStyle w:val="Default"/>
        <w:spacing w:line="480" w:lineRule="auto"/>
        <w:ind w:left="1133" w:hangingChars="472" w:hanging="1133"/>
        <w:rPr>
          <w:rFonts w:ascii="Times New Roman" w:eastAsia="標楷體" w:cs="Arial"/>
          <w:color w:val="auto"/>
          <w:szCs w:val="28"/>
        </w:rPr>
      </w:pPr>
      <w:r w:rsidRPr="00292429">
        <w:rPr>
          <w:rFonts w:ascii="Times New Roman" w:eastAsia="標楷體" w:cs="Arial" w:hint="eastAsia"/>
          <w:color w:val="auto"/>
          <w:szCs w:val="28"/>
        </w:rPr>
        <w:t>公司名稱：</w:t>
      </w:r>
      <w:r w:rsidRPr="00292429">
        <w:rPr>
          <w:rFonts w:ascii="Times New Roman" w:eastAsia="標楷體" w:cs="Arial"/>
          <w:color w:val="auto"/>
          <w:szCs w:val="28"/>
        </w:rPr>
        <w:t xml:space="preserve"> </w:t>
      </w:r>
    </w:p>
    <w:p w14:paraId="3C1E48AF" w14:textId="77777777" w:rsidR="008C3511" w:rsidRPr="00292429" w:rsidRDefault="008C3511" w:rsidP="008C3511">
      <w:pPr>
        <w:pStyle w:val="Default"/>
        <w:spacing w:line="480" w:lineRule="auto"/>
        <w:ind w:left="1133" w:hangingChars="472" w:hanging="1133"/>
        <w:rPr>
          <w:rFonts w:ascii="Times New Roman" w:eastAsia="標楷體" w:cs="Arial"/>
          <w:color w:val="auto"/>
          <w:szCs w:val="28"/>
        </w:rPr>
      </w:pPr>
      <w:r w:rsidRPr="00292429">
        <w:rPr>
          <w:rFonts w:ascii="Times New Roman" w:eastAsia="標楷體" w:cs="Arial" w:hint="eastAsia"/>
          <w:color w:val="auto"/>
          <w:szCs w:val="28"/>
        </w:rPr>
        <w:t>代</w:t>
      </w:r>
      <w:r w:rsidRPr="00292429">
        <w:rPr>
          <w:rFonts w:ascii="Times New Roman" w:eastAsia="標楷體" w:cs="Arial"/>
          <w:color w:val="auto"/>
          <w:szCs w:val="28"/>
        </w:rPr>
        <w:t xml:space="preserve"> </w:t>
      </w:r>
      <w:r w:rsidRPr="00292429">
        <w:rPr>
          <w:rFonts w:ascii="Times New Roman" w:eastAsia="標楷體" w:cs="Arial" w:hint="eastAsia"/>
          <w:color w:val="auto"/>
          <w:szCs w:val="28"/>
        </w:rPr>
        <w:t>表</w:t>
      </w:r>
      <w:r w:rsidRPr="00292429">
        <w:rPr>
          <w:rFonts w:ascii="Times New Roman" w:eastAsia="標楷體" w:cs="Arial"/>
          <w:color w:val="auto"/>
          <w:szCs w:val="28"/>
        </w:rPr>
        <w:t xml:space="preserve"> </w:t>
      </w:r>
      <w:r w:rsidRPr="00292429">
        <w:rPr>
          <w:rFonts w:ascii="Times New Roman" w:eastAsia="標楷體" w:cs="Arial" w:hint="eastAsia"/>
          <w:color w:val="auto"/>
          <w:szCs w:val="28"/>
        </w:rPr>
        <w:t>人：</w:t>
      </w:r>
      <w:r w:rsidRPr="00292429">
        <w:rPr>
          <w:rFonts w:ascii="Times New Roman" w:eastAsia="標楷體" w:cs="Arial"/>
          <w:color w:val="auto"/>
          <w:szCs w:val="28"/>
        </w:rPr>
        <w:t xml:space="preserve">                       (</w:t>
      </w:r>
      <w:r w:rsidRPr="00292429">
        <w:rPr>
          <w:rFonts w:ascii="Times New Roman" w:eastAsia="標楷體" w:cs="Arial" w:hint="eastAsia"/>
          <w:color w:val="auto"/>
          <w:szCs w:val="28"/>
        </w:rPr>
        <w:t>簽名或蓋章</w:t>
      </w:r>
      <w:r w:rsidRPr="00292429">
        <w:rPr>
          <w:rFonts w:ascii="Times New Roman" w:eastAsia="標楷體" w:cs="Arial"/>
          <w:color w:val="auto"/>
          <w:szCs w:val="28"/>
        </w:rPr>
        <w:t xml:space="preserve">) </w:t>
      </w:r>
    </w:p>
    <w:p w14:paraId="70D73EC8" w14:textId="77777777" w:rsidR="008C3511" w:rsidRPr="00292429" w:rsidRDefault="008C3511" w:rsidP="008C3511">
      <w:pPr>
        <w:pStyle w:val="Default"/>
        <w:spacing w:line="480" w:lineRule="auto"/>
        <w:ind w:left="1133" w:hangingChars="472" w:hanging="1133"/>
        <w:rPr>
          <w:rFonts w:ascii="Times New Roman" w:eastAsia="標楷體" w:cs="Arial"/>
          <w:color w:val="auto"/>
          <w:szCs w:val="28"/>
        </w:rPr>
      </w:pPr>
      <w:r w:rsidRPr="00292429">
        <w:rPr>
          <w:rFonts w:ascii="Times New Roman" w:eastAsia="標楷體" w:cs="Arial" w:hint="eastAsia"/>
          <w:color w:val="auto"/>
          <w:szCs w:val="28"/>
        </w:rPr>
        <w:t>通訊地址：</w:t>
      </w:r>
    </w:p>
    <w:p w14:paraId="0C907D5D" w14:textId="77777777" w:rsidR="008C3511" w:rsidRPr="00292429" w:rsidRDefault="008C3511" w:rsidP="008C3511">
      <w:pPr>
        <w:tabs>
          <w:tab w:val="left" w:pos="720"/>
          <w:tab w:val="left" w:pos="1920"/>
          <w:tab w:val="left" w:pos="2760"/>
          <w:tab w:val="left" w:pos="3600"/>
        </w:tabs>
        <w:spacing w:line="480" w:lineRule="auto"/>
        <w:rPr>
          <w:rFonts w:eastAsia="標楷體"/>
        </w:rPr>
      </w:pPr>
      <w:r w:rsidRPr="00292429">
        <w:rPr>
          <w:rFonts w:eastAsia="標楷體" w:hint="eastAsia"/>
        </w:rPr>
        <w:t>日</w:t>
      </w:r>
      <w:r w:rsidRPr="00292429">
        <w:rPr>
          <w:rFonts w:eastAsia="標楷體"/>
        </w:rPr>
        <w:tab/>
      </w:r>
      <w:r w:rsidRPr="00292429">
        <w:rPr>
          <w:rFonts w:eastAsia="標楷體" w:hint="eastAsia"/>
        </w:rPr>
        <w:t>期：</w:t>
      </w:r>
      <w:r w:rsidRPr="00292429">
        <w:rPr>
          <w:rFonts w:eastAsia="標楷體"/>
        </w:rPr>
        <w:tab/>
      </w:r>
      <w:r w:rsidRPr="00292429">
        <w:rPr>
          <w:rFonts w:eastAsia="標楷體" w:hint="eastAsia"/>
        </w:rPr>
        <w:t>年</w:t>
      </w:r>
      <w:r w:rsidRPr="00292429">
        <w:rPr>
          <w:rFonts w:eastAsia="標楷體"/>
        </w:rPr>
        <w:tab/>
      </w:r>
      <w:r w:rsidRPr="00292429">
        <w:rPr>
          <w:rFonts w:eastAsia="標楷體" w:hint="eastAsia"/>
        </w:rPr>
        <w:t>月</w:t>
      </w:r>
      <w:r w:rsidRPr="00292429">
        <w:rPr>
          <w:rFonts w:eastAsia="標楷體"/>
        </w:rPr>
        <w:tab/>
      </w:r>
      <w:r w:rsidRPr="00292429">
        <w:rPr>
          <w:rFonts w:eastAsia="標楷體" w:hint="eastAsia"/>
        </w:rPr>
        <w:t>日</w:t>
      </w:r>
    </w:p>
    <w:p w14:paraId="1E261242" w14:textId="77777777" w:rsidR="008C3511" w:rsidRDefault="008C3511" w:rsidP="008C3511">
      <w:pPr>
        <w:pStyle w:val="Default"/>
        <w:ind w:left="1133" w:hangingChars="472" w:hanging="1133"/>
        <w:rPr>
          <w:rFonts w:ascii="Times New Roman" w:eastAsia="標楷體" w:cs="Arial"/>
          <w:color w:val="auto"/>
          <w:szCs w:val="28"/>
        </w:rPr>
      </w:pPr>
    </w:p>
    <w:p w14:paraId="35972DAB" w14:textId="77777777" w:rsidR="008C3511" w:rsidRDefault="008C3511" w:rsidP="008C3511">
      <w:pPr>
        <w:pStyle w:val="Default"/>
        <w:ind w:left="1133" w:hangingChars="472" w:hanging="1133"/>
        <w:rPr>
          <w:rFonts w:ascii="Times New Roman" w:eastAsia="標楷體" w:cs="Arial"/>
          <w:color w:val="auto"/>
          <w:szCs w:val="28"/>
        </w:rPr>
      </w:pPr>
    </w:p>
    <w:p w14:paraId="03BFBBBD" w14:textId="77777777" w:rsidR="008C3511" w:rsidRDefault="008C3511" w:rsidP="008C3511">
      <w:pPr>
        <w:pStyle w:val="Default"/>
        <w:ind w:left="1133" w:hangingChars="472" w:hanging="1133"/>
        <w:rPr>
          <w:rFonts w:ascii="Times New Roman" w:eastAsia="標楷體" w:cs="Arial"/>
          <w:color w:val="auto"/>
          <w:szCs w:val="28"/>
        </w:rPr>
      </w:pPr>
    </w:p>
    <w:p w14:paraId="6D91E121" w14:textId="77777777" w:rsidR="008C3511" w:rsidRDefault="008C3511" w:rsidP="008C3511">
      <w:pPr>
        <w:pStyle w:val="Default"/>
        <w:ind w:left="1133" w:hangingChars="472" w:hanging="1133"/>
        <w:rPr>
          <w:rFonts w:ascii="Times New Roman" w:eastAsia="標楷體" w:cs="Arial"/>
          <w:color w:val="auto"/>
          <w:szCs w:val="28"/>
        </w:rPr>
      </w:pPr>
    </w:p>
    <w:p w14:paraId="107693EC" w14:textId="77777777" w:rsidR="008C3511" w:rsidRDefault="008C3511" w:rsidP="008C3511">
      <w:pPr>
        <w:pStyle w:val="Default"/>
        <w:ind w:left="1133" w:hangingChars="472" w:hanging="1133"/>
        <w:rPr>
          <w:rFonts w:ascii="Times New Roman" w:eastAsia="標楷體" w:cs="Arial"/>
          <w:color w:val="auto"/>
          <w:szCs w:val="28"/>
        </w:rPr>
      </w:pPr>
    </w:p>
    <w:p w14:paraId="30156BA0" w14:textId="77777777" w:rsidR="008C3511" w:rsidRDefault="008C3511" w:rsidP="008C3511">
      <w:pPr>
        <w:pStyle w:val="Default"/>
        <w:ind w:left="1133" w:hangingChars="472" w:hanging="1133"/>
        <w:rPr>
          <w:rFonts w:ascii="Times New Roman" w:eastAsia="標楷體" w:cs="Arial"/>
          <w:color w:val="auto"/>
          <w:szCs w:val="28"/>
        </w:rPr>
      </w:pPr>
    </w:p>
    <w:p w14:paraId="40CE9704" w14:textId="77777777" w:rsidR="008C3511" w:rsidRDefault="008C3511" w:rsidP="008C3511">
      <w:pPr>
        <w:pStyle w:val="Default"/>
        <w:ind w:left="1133" w:hangingChars="472" w:hanging="1133"/>
        <w:rPr>
          <w:rFonts w:ascii="Times New Roman" w:eastAsia="標楷體" w:cs="Arial"/>
          <w:color w:val="auto"/>
          <w:szCs w:val="28"/>
        </w:rPr>
      </w:pPr>
    </w:p>
    <w:p w14:paraId="50844FA4" w14:textId="77777777" w:rsidR="008C3511" w:rsidRDefault="008C3511" w:rsidP="008C3511">
      <w:pPr>
        <w:pStyle w:val="Default"/>
        <w:ind w:left="1133" w:hangingChars="472" w:hanging="1133"/>
        <w:rPr>
          <w:rFonts w:ascii="Times New Roman" w:eastAsia="標楷體" w:cs="Arial"/>
          <w:color w:val="auto"/>
          <w:szCs w:val="28"/>
        </w:rPr>
      </w:pPr>
    </w:p>
    <w:p w14:paraId="7EF02296" w14:textId="77777777" w:rsidR="008C3511" w:rsidRDefault="008C3511" w:rsidP="008C3511">
      <w:pPr>
        <w:pStyle w:val="Default"/>
        <w:ind w:left="1133" w:hangingChars="472" w:hanging="1133"/>
        <w:rPr>
          <w:rFonts w:ascii="Times New Roman" w:eastAsia="標楷體" w:cs="Arial"/>
          <w:color w:val="auto"/>
          <w:szCs w:val="28"/>
        </w:rPr>
      </w:pPr>
    </w:p>
    <w:p w14:paraId="5D6BD6CB" w14:textId="77777777" w:rsidR="008C3511" w:rsidRDefault="008C3511" w:rsidP="008C3511">
      <w:pPr>
        <w:pStyle w:val="Default"/>
        <w:ind w:left="1133" w:hangingChars="472" w:hanging="1133"/>
        <w:rPr>
          <w:rFonts w:ascii="Times New Roman" w:eastAsia="標楷體" w:cs="Arial"/>
          <w:color w:val="auto"/>
          <w:szCs w:val="28"/>
        </w:rPr>
      </w:pPr>
    </w:p>
    <w:p w14:paraId="0D1BFECB" w14:textId="77777777" w:rsidR="008C3511" w:rsidRDefault="008C3511" w:rsidP="008C3511">
      <w:pPr>
        <w:pStyle w:val="Default"/>
        <w:ind w:left="1133" w:hangingChars="472" w:hanging="1133"/>
        <w:rPr>
          <w:rFonts w:ascii="Times New Roman" w:eastAsia="標楷體" w:cs="Arial"/>
          <w:color w:val="auto"/>
          <w:szCs w:val="28"/>
        </w:rPr>
      </w:pPr>
    </w:p>
    <w:p w14:paraId="060A6B72" w14:textId="77777777" w:rsidR="008C3511" w:rsidRDefault="008C3511" w:rsidP="008C3511">
      <w:pPr>
        <w:pStyle w:val="Default"/>
        <w:ind w:left="1133" w:hangingChars="472" w:hanging="1133"/>
        <w:rPr>
          <w:rFonts w:ascii="Times New Roman" w:eastAsia="標楷體" w:cs="Arial"/>
          <w:color w:val="auto"/>
          <w:szCs w:val="28"/>
        </w:rPr>
      </w:pPr>
    </w:p>
    <w:p w14:paraId="58C8A2A5" w14:textId="77777777" w:rsidR="008C3511" w:rsidRDefault="008C3511" w:rsidP="008C3511">
      <w:pPr>
        <w:pStyle w:val="Default"/>
        <w:ind w:left="1133" w:hangingChars="472" w:hanging="1133"/>
        <w:rPr>
          <w:rFonts w:ascii="Times New Roman" w:eastAsia="標楷體" w:cs="Arial"/>
          <w:color w:val="auto"/>
          <w:szCs w:val="28"/>
        </w:rPr>
      </w:pPr>
    </w:p>
    <w:p w14:paraId="2414708E" w14:textId="77777777" w:rsidR="008C3511" w:rsidRDefault="008C3511" w:rsidP="008C3511">
      <w:pPr>
        <w:pStyle w:val="Default"/>
        <w:ind w:left="1133" w:hangingChars="472" w:hanging="1133"/>
        <w:rPr>
          <w:rFonts w:ascii="Times New Roman" w:eastAsia="標楷體" w:cs="Arial"/>
          <w:color w:val="auto"/>
          <w:szCs w:val="28"/>
        </w:rPr>
      </w:pPr>
    </w:p>
    <w:p w14:paraId="3F2EBE8B" w14:textId="77777777" w:rsidR="008C3511" w:rsidRDefault="008C3511" w:rsidP="008C3511">
      <w:pPr>
        <w:pStyle w:val="Default"/>
        <w:ind w:left="1133" w:hangingChars="472" w:hanging="1133"/>
        <w:rPr>
          <w:rFonts w:ascii="Times New Roman" w:eastAsia="標楷體" w:cs="Arial"/>
          <w:color w:val="auto"/>
          <w:szCs w:val="28"/>
        </w:rPr>
      </w:pPr>
    </w:p>
    <w:p w14:paraId="7F50B4DB" w14:textId="77777777" w:rsidR="008C3511" w:rsidRDefault="008C3511" w:rsidP="008C3511">
      <w:pPr>
        <w:pStyle w:val="Default"/>
        <w:ind w:left="1133" w:hangingChars="472" w:hanging="1133"/>
        <w:rPr>
          <w:rFonts w:ascii="Times New Roman" w:eastAsia="標楷體" w:cs="Arial"/>
          <w:color w:val="auto"/>
          <w:szCs w:val="28"/>
        </w:rPr>
      </w:pPr>
    </w:p>
    <w:p w14:paraId="56373802" w14:textId="77777777" w:rsidR="008C3511" w:rsidRDefault="008C3511" w:rsidP="008C3511">
      <w:pPr>
        <w:pStyle w:val="Default"/>
        <w:ind w:left="1133" w:hangingChars="472" w:hanging="1133"/>
        <w:rPr>
          <w:rFonts w:ascii="Times New Roman" w:eastAsia="標楷體" w:cs="Arial"/>
          <w:color w:val="auto"/>
          <w:szCs w:val="28"/>
        </w:rPr>
      </w:pPr>
    </w:p>
    <w:p w14:paraId="1F6C87B6" w14:textId="77777777" w:rsidR="008C3511" w:rsidRDefault="008C3511" w:rsidP="008C3511">
      <w:pPr>
        <w:pStyle w:val="Default"/>
        <w:ind w:left="1133" w:hangingChars="472" w:hanging="1133"/>
        <w:rPr>
          <w:rFonts w:ascii="Times New Roman" w:eastAsia="標楷體" w:cs="Arial"/>
          <w:color w:val="auto"/>
          <w:szCs w:val="28"/>
        </w:rPr>
      </w:pPr>
    </w:p>
    <w:p w14:paraId="219F0292" w14:textId="77777777" w:rsidR="008C3511" w:rsidRDefault="008C3511" w:rsidP="008C3511">
      <w:pPr>
        <w:pStyle w:val="Default"/>
        <w:ind w:left="1133" w:hangingChars="472" w:hanging="1133"/>
        <w:rPr>
          <w:rFonts w:ascii="Times New Roman" w:eastAsia="標楷體" w:cs="Arial"/>
          <w:color w:val="auto"/>
          <w:szCs w:val="28"/>
        </w:rPr>
      </w:pPr>
    </w:p>
    <w:p w14:paraId="6C327061" w14:textId="77777777" w:rsidR="008C3511" w:rsidRDefault="008C3511" w:rsidP="008C3511">
      <w:pPr>
        <w:pStyle w:val="Default"/>
        <w:ind w:left="1133" w:hangingChars="472" w:hanging="1133"/>
        <w:rPr>
          <w:rFonts w:ascii="Times New Roman" w:eastAsia="標楷體" w:cs="Arial"/>
          <w:color w:val="auto"/>
          <w:szCs w:val="28"/>
        </w:rPr>
      </w:pPr>
    </w:p>
    <w:p w14:paraId="660E352B" w14:textId="77777777" w:rsidR="008C3511" w:rsidRDefault="008C3511" w:rsidP="008C3511">
      <w:pPr>
        <w:pStyle w:val="Default"/>
        <w:ind w:left="1133" w:hangingChars="472" w:hanging="1133"/>
        <w:rPr>
          <w:rFonts w:ascii="Times New Roman" w:eastAsia="標楷體" w:cs="Arial"/>
          <w:color w:val="auto"/>
          <w:szCs w:val="28"/>
        </w:rPr>
      </w:pPr>
    </w:p>
    <w:p w14:paraId="4A1A9D3E" w14:textId="77777777" w:rsidR="008C3511" w:rsidRDefault="008C3511" w:rsidP="008C3511">
      <w:pPr>
        <w:pStyle w:val="Default"/>
        <w:ind w:left="1133" w:hangingChars="472" w:hanging="1133"/>
        <w:rPr>
          <w:rFonts w:ascii="Times New Roman" w:eastAsia="標楷體" w:cs="Arial"/>
          <w:color w:val="auto"/>
          <w:szCs w:val="28"/>
        </w:rPr>
      </w:pPr>
    </w:p>
    <w:p w14:paraId="7A0F3F91" w14:textId="77777777" w:rsidR="008C3511" w:rsidRDefault="008C3511" w:rsidP="008C3511">
      <w:pPr>
        <w:pStyle w:val="Default"/>
        <w:ind w:left="1133" w:hangingChars="472" w:hanging="1133"/>
        <w:rPr>
          <w:rFonts w:ascii="Times New Roman" w:eastAsia="標楷體" w:cs="Arial"/>
          <w:color w:val="auto"/>
          <w:szCs w:val="28"/>
        </w:rPr>
      </w:pPr>
    </w:p>
    <w:p w14:paraId="36069B08" w14:textId="77777777" w:rsidR="008C3511" w:rsidRDefault="008C3511" w:rsidP="008C3511">
      <w:pPr>
        <w:pStyle w:val="Default"/>
        <w:ind w:left="1133" w:hangingChars="472" w:hanging="1133"/>
        <w:rPr>
          <w:rFonts w:ascii="Times New Roman" w:eastAsia="標楷體" w:cs="Arial"/>
          <w:color w:val="auto"/>
          <w:szCs w:val="28"/>
        </w:rPr>
      </w:pPr>
    </w:p>
    <w:p w14:paraId="36765766" w14:textId="77777777" w:rsidR="008C3511" w:rsidRDefault="008C3511" w:rsidP="008C3511">
      <w:pPr>
        <w:pStyle w:val="Default"/>
        <w:ind w:left="1133" w:hangingChars="472" w:hanging="1133"/>
        <w:rPr>
          <w:rFonts w:ascii="Times New Roman" w:eastAsia="標楷體" w:cs="Arial"/>
          <w:color w:val="auto"/>
          <w:szCs w:val="28"/>
        </w:rPr>
      </w:pPr>
    </w:p>
    <w:p w14:paraId="7503C78E" w14:textId="77777777" w:rsidR="008C3511" w:rsidRDefault="008C3511" w:rsidP="008C3511">
      <w:pPr>
        <w:pStyle w:val="Default"/>
        <w:ind w:left="1133" w:hangingChars="472" w:hanging="1133"/>
        <w:rPr>
          <w:rFonts w:ascii="Times New Roman" w:eastAsia="標楷體" w:cs="Arial"/>
          <w:color w:val="auto"/>
          <w:szCs w:val="28"/>
        </w:rPr>
      </w:pPr>
    </w:p>
    <w:p w14:paraId="6AD195D9" w14:textId="77777777" w:rsidR="00795C14" w:rsidRDefault="00795C14" w:rsidP="00795C14">
      <w:pPr>
        <w:spacing w:line="360" w:lineRule="auto"/>
        <w:jc w:val="center"/>
        <w:rPr>
          <w:rFonts w:ascii="標楷體" w:eastAsia="標楷體" w:hAnsi="標楷體"/>
          <w:b/>
          <w:kern w:val="0"/>
          <w:sz w:val="36"/>
          <w:szCs w:val="36"/>
        </w:rPr>
        <w:sectPr w:rsidR="00795C14" w:rsidSect="00966BF1">
          <w:headerReference w:type="default" r:id="rId15"/>
          <w:pgSz w:w="11906" w:h="16838"/>
          <w:pgMar w:top="1418" w:right="1418" w:bottom="1418" w:left="1418" w:header="851" w:footer="992" w:gutter="0"/>
          <w:cols w:space="425"/>
          <w:docGrid w:type="lines" w:linePitch="360"/>
        </w:sectPr>
      </w:pPr>
    </w:p>
    <w:p w14:paraId="314D12A5" w14:textId="77777777" w:rsidR="008C3511" w:rsidRPr="00215E7E" w:rsidRDefault="008C3511" w:rsidP="00795C14">
      <w:pPr>
        <w:spacing w:line="360" w:lineRule="auto"/>
        <w:jc w:val="center"/>
        <w:rPr>
          <w:rFonts w:ascii="標楷體" w:eastAsia="標楷體" w:hAnsi="標楷體"/>
          <w:b/>
          <w:kern w:val="0"/>
          <w:sz w:val="36"/>
          <w:szCs w:val="36"/>
        </w:rPr>
      </w:pPr>
      <w:r w:rsidRPr="00215E7E">
        <w:rPr>
          <w:rFonts w:ascii="標楷體" w:eastAsia="標楷體" w:hAnsi="標楷體" w:hint="eastAsia"/>
          <w:b/>
          <w:kern w:val="0"/>
          <w:sz w:val="36"/>
          <w:szCs w:val="36"/>
        </w:rPr>
        <w:lastRenderedPageBreak/>
        <w:t>群益金融集團</w:t>
      </w:r>
    </w:p>
    <w:p w14:paraId="74D12319" w14:textId="77777777" w:rsidR="008C3511" w:rsidRPr="00215E7E" w:rsidRDefault="008C3511" w:rsidP="008C3511">
      <w:pPr>
        <w:spacing w:line="360" w:lineRule="auto"/>
        <w:jc w:val="center"/>
        <w:rPr>
          <w:kern w:val="0"/>
          <w:sz w:val="36"/>
          <w:szCs w:val="36"/>
        </w:rPr>
      </w:pPr>
      <w:r w:rsidRPr="00F05568">
        <w:rPr>
          <w:rFonts w:eastAsia="標楷體" w:hint="eastAsia"/>
          <w:sz w:val="36"/>
        </w:rPr>
        <w:t>附件</w:t>
      </w:r>
      <w:r>
        <w:rPr>
          <w:rFonts w:eastAsia="標楷體" w:hint="eastAsia"/>
          <w:sz w:val="36"/>
        </w:rPr>
        <w:t>四</w:t>
      </w:r>
      <w:r w:rsidRPr="00F05568">
        <w:rPr>
          <w:rFonts w:eastAsia="標楷體" w:hint="eastAsia"/>
          <w:sz w:val="36"/>
        </w:rPr>
        <w:t>：</w:t>
      </w:r>
      <w:r w:rsidRPr="00215E7E">
        <w:rPr>
          <w:rFonts w:ascii="標楷體" w:eastAsia="標楷體" w:hAnsi="標楷體" w:hint="eastAsia"/>
          <w:b/>
          <w:kern w:val="0"/>
          <w:sz w:val="36"/>
          <w:szCs w:val="36"/>
        </w:rPr>
        <w:t>委外</w:t>
      </w:r>
      <w:r w:rsidRPr="00215E7E">
        <w:rPr>
          <w:rFonts w:ascii="標楷體" w:eastAsia="標楷體" w:hAnsi="標楷體"/>
          <w:b/>
          <w:kern w:val="0"/>
          <w:sz w:val="36"/>
          <w:szCs w:val="36"/>
        </w:rPr>
        <w:t>(</w:t>
      </w:r>
      <w:r w:rsidRPr="00215E7E">
        <w:rPr>
          <w:rFonts w:ascii="標楷體" w:eastAsia="標楷體" w:hAnsi="標楷體" w:hint="eastAsia"/>
          <w:b/>
          <w:kern w:val="0"/>
          <w:sz w:val="36"/>
          <w:szCs w:val="36"/>
        </w:rPr>
        <w:t>第三方</w:t>
      </w:r>
      <w:r w:rsidRPr="00215E7E">
        <w:rPr>
          <w:rFonts w:ascii="標楷體" w:eastAsia="標楷體" w:hAnsi="標楷體"/>
          <w:b/>
          <w:kern w:val="0"/>
          <w:sz w:val="36"/>
          <w:szCs w:val="36"/>
        </w:rPr>
        <w:t>)作業人員保密承諾書</w:t>
      </w:r>
    </w:p>
    <w:p w14:paraId="163C6A26" w14:textId="77777777" w:rsidR="008C3511" w:rsidRPr="00215E7E" w:rsidRDefault="008C3511" w:rsidP="008C3511">
      <w:pPr>
        <w:pStyle w:val="Default"/>
        <w:jc w:val="center"/>
        <w:rPr>
          <w:rFonts w:ascii="標楷體" w:eastAsia="標楷體" w:hAnsi="標楷體"/>
          <w:b/>
          <w:snapToGrid w:val="0"/>
          <w:color w:val="auto"/>
          <w:spacing w:val="80"/>
        </w:rPr>
      </w:pPr>
    </w:p>
    <w:p w14:paraId="26C0F538" w14:textId="77777777" w:rsidR="008C3511" w:rsidRPr="00215E7E" w:rsidRDefault="008C3511" w:rsidP="008C3511">
      <w:pPr>
        <w:spacing w:line="400" w:lineRule="exact"/>
        <w:rPr>
          <w:rFonts w:asciiTheme="minorHAnsi" w:eastAsia="標楷體" w:hAnsiTheme="minorHAnsi" w:cstheme="minorHAnsi"/>
          <w:kern w:val="0"/>
        </w:rPr>
      </w:pPr>
      <w:r w:rsidRPr="00215E7E">
        <w:rPr>
          <w:rFonts w:asciiTheme="minorHAnsi" w:eastAsia="標楷體" w:hAnsiTheme="minorHAnsi" w:cstheme="minorHAnsi" w:hint="eastAsia"/>
          <w:kern w:val="0"/>
        </w:rPr>
        <w:t>立承諾書人</w:t>
      </w:r>
      <w:r w:rsidRPr="00215E7E">
        <w:rPr>
          <w:rFonts w:asciiTheme="minorHAnsi" w:eastAsia="標楷體" w:hAnsiTheme="minorHAnsi" w:cstheme="minorHAnsi"/>
          <w:kern w:val="0"/>
        </w:rPr>
        <w:t xml:space="preserve"> </w:t>
      </w:r>
      <w:r w:rsidRPr="00292429">
        <w:rPr>
          <w:rFonts w:asciiTheme="minorHAnsi" w:eastAsia="標楷體" w:hAnsiTheme="minorHAnsi" w:cstheme="minorHAnsi"/>
          <w:kern w:val="0"/>
          <w:u w:val="single"/>
        </w:rPr>
        <w:t xml:space="preserve">                  </w:t>
      </w:r>
      <w:r w:rsidRPr="00215E7E">
        <w:rPr>
          <w:rFonts w:asciiTheme="minorHAnsi" w:eastAsia="標楷體" w:hAnsiTheme="minorHAnsi" w:cstheme="minorHAnsi"/>
          <w:kern w:val="0"/>
          <w:u w:val="single"/>
        </w:rPr>
        <w:t xml:space="preserve"> </w:t>
      </w:r>
      <w:r w:rsidRPr="00B45DF2">
        <w:rPr>
          <w:rFonts w:asciiTheme="minorHAnsi" w:eastAsia="標楷體" w:hAnsiTheme="minorHAnsi" w:cstheme="minorHAnsi"/>
          <w:kern w:val="0"/>
        </w:rPr>
        <w:t>(</w:t>
      </w:r>
      <w:r w:rsidRPr="00B45DF2">
        <w:rPr>
          <w:rFonts w:asciiTheme="minorHAnsi" w:eastAsia="標楷體" w:hAnsiTheme="minorHAnsi" w:cstheme="minorHAnsi"/>
          <w:kern w:val="0"/>
        </w:rPr>
        <w:t>以下簡稱乙方</w:t>
      </w:r>
      <w:r w:rsidRPr="00B45DF2">
        <w:rPr>
          <w:rFonts w:asciiTheme="minorHAnsi" w:eastAsia="標楷體" w:hAnsiTheme="minorHAnsi" w:cstheme="minorHAnsi"/>
          <w:kern w:val="0"/>
        </w:rPr>
        <w:t>)</w:t>
      </w:r>
      <w:r w:rsidRPr="00B45DF2">
        <w:rPr>
          <w:rFonts w:asciiTheme="minorHAnsi" w:eastAsia="標楷體" w:hAnsiTheme="minorHAnsi" w:cstheme="minorHAnsi"/>
          <w:kern w:val="0"/>
        </w:rPr>
        <w:t>參與</w:t>
      </w:r>
      <w:r w:rsidRPr="00B45DF2">
        <w:rPr>
          <w:rFonts w:asciiTheme="minorHAnsi" w:eastAsia="標楷體" w:hAnsiTheme="minorHAnsi" w:cstheme="minorHAnsi"/>
          <w:kern w:val="0"/>
        </w:rPr>
        <w:t xml:space="preserve"> </w:t>
      </w:r>
      <w:r w:rsidRPr="0088271D">
        <w:rPr>
          <w:rFonts w:asciiTheme="minorHAnsi" w:eastAsia="標楷體" w:hAnsiTheme="minorHAnsi" w:cstheme="minorHAnsi"/>
          <w:kern w:val="0"/>
        </w:rPr>
        <w:t>「群益金融集團」</w:t>
      </w:r>
      <w:r w:rsidRPr="00215E7E">
        <w:rPr>
          <w:rFonts w:asciiTheme="minorHAnsi" w:eastAsia="標楷體" w:hAnsiTheme="minorHAnsi" w:cstheme="minorHAnsi"/>
          <w:kern w:val="0"/>
        </w:rPr>
        <w:t>(</w:t>
      </w:r>
      <w:r w:rsidRPr="00215E7E">
        <w:rPr>
          <w:rFonts w:asciiTheme="minorHAnsi" w:eastAsia="標楷體" w:hAnsiTheme="minorHAnsi" w:cstheme="minorHAnsi" w:hint="eastAsia"/>
          <w:kern w:val="0"/>
        </w:rPr>
        <w:t>以下簡稱甲方）之委託辦理業務或服務</w:t>
      </w:r>
      <w:r w:rsidRPr="00215E7E">
        <w:rPr>
          <w:rFonts w:asciiTheme="minorHAnsi" w:eastAsia="標楷體" w:hAnsiTheme="minorHAnsi" w:cstheme="minorHAnsi"/>
          <w:kern w:val="0"/>
        </w:rPr>
        <w:t>(</w:t>
      </w:r>
      <w:r w:rsidRPr="00215E7E">
        <w:rPr>
          <w:rFonts w:asciiTheme="minorHAnsi" w:eastAsia="標楷體" w:hAnsiTheme="minorHAnsi" w:cstheme="minorHAnsi" w:hint="eastAsia"/>
          <w:kern w:val="0"/>
        </w:rPr>
        <w:t>以下簡稱本專案</w:t>
      </w:r>
      <w:r w:rsidRPr="00215E7E">
        <w:rPr>
          <w:rFonts w:asciiTheme="minorHAnsi" w:eastAsia="標楷體" w:hAnsiTheme="minorHAnsi" w:cstheme="minorHAnsi"/>
          <w:kern w:val="0"/>
        </w:rPr>
        <w:t>)</w:t>
      </w:r>
      <w:r w:rsidRPr="00215E7E">
        <w:rPr>
          <w:rFonts w:asciiTheme="minorHAnsi" w:eastAsia="標楷體" w:hAnsiTheme="minorHAnsi" w:cstheme="minorHAnsi" w:hint="eastAsia"/>
          <w:kern w:val="0"/>
        </w:rPr>
        <w:t>，為確保於專案執行期間有知悉或可得知悉或持有甲方業務秘密、開發成果、技術秘密及相關文件資料之機密性，並確認智慧財產權歸屬，乙方承諾恪遵下列各項規定。</w:t>
      </w:r>
    </w:p>
    <w:p w14:paraId="538C2EC6" w14:textId="77777777" w:rsidR="008C3511" w:rsidRPr="00215E7E" w:rsidRDefault="008C3511" w:rsidP="008C3511">
      <w:pPr>
        <w:pStyle w:val="af0"/>
        <w:ind w:left="962" w:hanging="482"/>
        <w:rPr>
          <w:rFonts w:asciiTheme="minorHAnsi" w:eastAsia="標楷體" w:hAnsiTheme="minorHAnsi" w:cstheme="minorHAnsi"/>
        </w:rPr>
      </w:pPr>
    </w:p>
    <w:p w14:paraId="43EB3C12" w14:textId="77777777" w:rsidR="008C3511" w:rsidRPr="00292429" w:rsidRDefault="008C3511" w:rsidP="008C3511">
      <w:pPr>
        <w:pStyle w:val="af0"/>
        <w:ind w:left="962" w:hanging="482"/>
        <w:rPr>
          <w:rFonts w:asciiTheme="minorHAnsi" w:eastAsia="標楷體" w:hAnsiTheme="minorHAnsi" w:cstheme="minorHAnsi"/>
        </w:rPr>
      </w:pPr>
      <w:r w:rsidRPr="00292429">
        <w:rPr>
          <w:rFonts w:asciiTheme="minorHAnsi" w:eastAsia="標楷體" w:hAnsiTheme="minorHAnsi" w:cstheme="minorHAnsi" w:hint="eastAsia"/>
        </w:rPr>
        <w:t>專案名稱：</w:t>
      </w:r>
    </w:p>
    <w:p w14:paraId="326C45B9" w14:textId="77777777" w:rsidR="008C3511" w:rsidRPr="00292429" w:rsidRDefault="008C3511" w:rsidP="008C3511">
      <w:pPr>
        <w:pStyle w:val="af0"/>
        <w:ind w:left="962" w:hanging="482"/>
        <w:rPr>
          <w:rFonts w:asciiTheme="minorHAnsi" w:eastAsia="標楷體" w:hAnsiTheme="minorHAnsi" w:cstheme="minorHAnsi"/>
        </w:rPr>
      </w:pPr>
      <w:r w:rsidRPr="00292429">
        <w:rPr>
          <w:rFonts w:asciiTheme="minorHAnsi" w:eastAsia="標楷體" w:hAnsiTheme="minorHAnsi" w:cstheme="minorHAnsi" w:hint="eastAsia"/>
        </w:rPr>
        <w:t>本專案之執行期間：自</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年</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月</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日</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迄</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年</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月</w:t>
      </w:r>
      <w:r w:rsidRPr="00292429">
        <w:rPr>
          <w:rFonts w:asciiTheme="minorHAnsi" w:eastAsia="標楷體" w:hAnsiTheme="minorHAnsi" w:cstheme="minorHAnsi"/>
        </w:rPr>
        <w:t xml:space="preserve">    </w:t>
      </w:r>
      <w:r w:rsidRPr="00292429">
        <w:rPr>
          <w:rFonts w:asciiTheme="minorHAnsi" w:eastAsia="標楷體" w:hAnsiTheme="minorHAnsi" w:cstheme="minorHAnsi" w:hint="eastAsia"/>
        </w:rPr>
        <w:t>日止。</w:t>
      </w:r>
    </w:p>
    <w:p w14:paraId="7EBB931C" w14:textId="77777777" w:rsidR="008C3511" w:rsidRPr="00215E7E" w:rsidRDefault="008C3511" w:rsidP="008C3511">
      <w:pPr>
        <w:pStyle w:val="af0"/>
        <w:spacing w:line="400" w:lineRule="exact"/>
        <w:rPr>
          <w:rFonts w:asciiTheme="minorHAnsi" w:eastAsia="標楷體" w:hAnsiTheme="minorHAnsi" w:cstheme="minorHAnsi"/>
        </w:rPr>
      </w:pPr>
    </w:p>
    <w:p w14:paraId="7D078F41" w14:textId="77777777" w:rsidR="008C3511" w:rsidRPr="00B45DF2" w:rsidRDefault="008C3511" w:rsidP="008C3511">
      <w:pPr>
        <w:pStyle w:val="af0"/>
        <w:numPr>
          <w:ilvl w:val="0"/>
          <w:numId w:val="6"/>
        </w:numPr>
        <w:autoSpaceDE w:val="0"/>
        <w:autoSpaceDN w:val="0"/>
        <w:adjustRightInd w:val="0"/>
        <w:spacing w:after="0" w:line="400" w:lineRule="exact"/>
        <w:ind w:leftChars="0" w:left="566" w:hangingChars="236" w:hanging="566"/>
        <w:rPr>
          <w:rFonts w:asciiTheme="minorHAnsi" w:eastAsia="標楷體" w:hAnsiTheme="minorHAnsi" w:cstheme="minorHAnsi"/>
        </w:rPr>
      </w:pPr>
      <w:r w:rsidRPr="00B45DF2">
        <w:rPr>
          <w:rFonts w:asciiTheme="minorHAnsi" w:eastAsia="標楷體" w:hAnsiTheme="minorHAnsi" w:cstheme="minorHAnsi"/>
        </w:rPr>
        <w:t>乙方就合於下列或其他情形之資訊，對甲方負有保密義務並採取適當之保密措施：</w:t>
      </w:r>
    </w:p>
    <w:p w14:paraId="260FBB02" w14:textId="77777777" w:rsidR="008C3511" w:rsidRPr="00215E7E"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所有與本專案有關之討論內容、文件、紀錄、圖片、手稿、程式、計畫、資料庫及其他相關資料，包括且不限於以文字、聲音、影像、軟體等形式紀錄者；</w:t>
      </w:r>
    </w:p>
    <w:p w14:paraId="44860216" w14:textId="77777777" w:rsidR="008C3511" w:rsidRPr="00215E7E"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甲方以書面或口頭表示，應加保密者；</w:t>
      </w:r>
    </w:p>
    <w:p w14:paraId="640ACEF8" w14:textId="77777777" w:rsidR="008C3511" w:rsidRPr="00215E7E"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甲方指定僅供特定人聽閱或利用者；</w:t>
      </w:r>
    </w:p>
    <w:p w14:paraId="0DB2FD27" w14:textId="77777777" w:rsidR="008C3511" w:rsidRPr="00215E7E"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尚未公開於大眾週知或他人無法依正當合法途徑探知者。</w:t>
      </w:r>
    </w:p>
    <w:p w14:paraId="26A67AB7" w14:textId="77777777" w:rsidR="008C3511" w:rsidRPr="00215E7E"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15E7E">
        <w:rPr>
          <w:rFonts w:asciiTheme="minorHAnsi" w:eastAsia="標楷體" w:hAnsiTheme="minorHAnsi" w:cstheme="minorHAnsi" w:hint="eastAsia"/>
        </w:rPr>
        <w:t>對於前條所定之資訊，非經甲方事前以書面同意，乙方不得為以下任何行為：</w:t>
      </w:r>
    </w:p>
    <w:p w14:paraId="5BBE8523" w14:textId="77777777" w:rsidR="008C3511" w:rsidRPr="00215E7E" w:rsidRDefault="008C3511" w:rsidP="008C3511">
      <w:pPr>
        <w:pStyle w:val="af0"/>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提供、交付或以任何方式或因任何原因而公開、洩漏移轉予第三者或以其他任何方式使第三人知悉或利用該等秘密，或對外發表或出版。</w:t>
      </w:r>
    </w:p>
    <w:p w14:paraId="37067492" w14:textId="77777777" w:rsidR="008C3511" w:rsidRPr="00215E7E" w:rsidRDefault="008C3511" w:rsidP="008C3511">
      <w:pPr>
        <w:pStyle w:val="af0"/>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擅自使用於非甲方所指定或委託之工作內容。</w:t>
      </w:r>
    </w:p>
    <w:p w14:paraId="0DB2CB40" w14:textId="77777777" w:rsidR="008C3511" w:rsidRPr="00215E7E" w:rsidRDefault="008C3511" w:rsidP="008C3511">
      <w:pPr>
        <w:pStyle w:val="af0"/>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擅自拷貝、照相或以其他方法複製全部或部份內容。</w:t>
      </w:r>
    </w:p>
    <w:p w14:paraId="1F2C114C" w14:textId="77777777" w:rsidR="008C3511" w:rsidRPr="00215E7E" w:rsidRDefault="008C3511" w:rsidP="008C3511">
      <w:pPr>
        <w:pStyle w:val="af0"/>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215E7E">
        <w:rPr>
          <w:rFonts w:asciiTheme="minorHAnsi" w:eastAsia="標楷體" w:hAnsiTheme="minorHAnsi" w:cstheme="minorHAnsi" w:hint="eastAsia"/>
        </w:rPr>
        <w:t>以任何方式提供第三人使用或參考，或為任何侵害甲方權益之行為。</w:t>
      </w:r>
    </w:p>
    <w:p w14:paraId="78A0492D" w14:textId="77777777" w:rsidR="008C3511" w:rsidRPr="00B45DF2"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15E7E">
        <w:rPr>
          <w:rFonts w:asciiTheme="minorHAnsi" w:eastAsia="標楷體" w:hAnsiTheme="minorHAnsi" w:cstheme="minorHAnsi" w:hint="eastAsia"/>
        </w:rPr>
        <w:t>承諾於本專案有效期間內及期滿或終止後，對於所得知或持有一切依本承諾書、契約或法令對第三人負有保密義務之業務秘密，均應以善良管理人之注意妥為保管及確保其機密性，並限於</w:t>
      </w:r>
      <w:r w:rsidRPr="00292429">
        <w:rPr>
          <w:rFonts w:ascii="標楷體" w:eastAsia="標楷體" w:hAnsi="標楷體"/>
        </w:rPr>
        <w:t>本</w:t>
      </w:r>
      <w:r w:rsidRPr="00292429">
        <w:rPr>
          <w:rFonts w:ascii="標楷體" w:eastAsia="標楷體" w:hAnsi="標楷體" w:hint="eastAsia"/>
        </w:rPr>
        <w:t>專案</w:t>
      </w:r>
      <w:r w:rsidRPr="00292429">
        <w:rPr>
          <w:rFonts w:ascii="標楷體" w:eastAsia="標楷體" w:hAnsi="標楷體"/>
        </w:rPr>
        <w:t>有效期間</w:t>
      </w:r>
      <w:r w:rsidRPr="00292429">
        <w:rPr>
          <w:rFonts w:ascii="標楷體" w:eastAsia="標楷體" w:hAnsi="標楷體" w:hint="eastAsia"/>
        </w:rPr>
        <w:t>及</w:t>
      </w:r>
      <w:r w:rsidRPr="00292429">
        <w:rPr>
          <w:rFonts w:asciiTheme="minorHAnsi" w:eastAsia="標楷體" w:hAnsiTheme="minorHAnsi" w:cstheme="minorHAnsi" w:hint="eastAsia"/>
        </w:rPr>
        <w:t>目</w:t>
      </w:r>
      <w:r w:rsidRPr="00215E7E">
        <w:rPr>
          <w:rFonts w:asciiTheme="minorHAnsi" w:eastAsia="標楷體" w:hAnsiTheme="minorHAnsi" w:cstheme="minorHAnsi"/>
        </w:rPr>
        <w:t>的範圍內，於甲方指定之處所內使用之。</w:t>
      </w:r>
    </w:p>
    <w:p w14:paraId="382448DF" w14:textId="77777777" w:rsidR="008C3511" w:rsidRPr="00215E7E"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B45DF2">
        <w:rPr>
          <w:rFonts w:asciiTheme="minorHAnsi" w:eastAsia="標楷體" w:hAnsiTheme="minorHAnsi" w:cstheme="minorHAnsi"/>
        </w:rPr>
        <w:t>專案期間內，非經甲方事前以書面同意，乙方不得從事其他任何與本專案類似或有關連之專案或提供第三人與本專案相關之顧問意見。</w:t>
      </w:r>
    </w:p>
    <w:p w14:paraId="630C60DC" w14:textId="77777777" w:rsidR="008C3511" w:rsidRPr="00215E7E"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15E7E">
        <w:rPr>
          <w:rFonts w:asciiTheme="minorHAnsi" w:eastAsia="標楷體" w:hAnsiTheme="minorHAnsi" w:cstheme="minorHAnsi" w:hint="eastAsia"/>
        </w:rPr>
        <w:lastRenderedPageBreak/>
        <w:t>為維護甲方機密及相關業務個人資料保護，乙方因本承諾書所負之保密義務，不因乙方轉換公司、工作單位或僱傭關係終止、撤銷、無效或不成立而失其效力。</w:t>
      </w:r>
    </w:p>
    <w:p w14:paraId="6CECCD8F" w14:textId="77777777" w:rsidR="008C3511" w:rsidRPr="00215E7E"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15E7E">
        <w:rPr>
          <w:rFonts w:asciiTheme="minorHAnsi" w:eastAsia="標楷體" w:hAnsiTheme="minorHAnsi" w:cstheme="minorHAnsi" w:hint="eastAsia"/>
        </w:rPr>
        <w:t>若甲方將該等開發成果或技術秘密對外公開或解除其機密性者，乙方亦同時解除對該等開發成果或技術秘密之保密責任。</w:t>
      </w:r>
    </w:p>
    <w:p w14:paraId="5396C788"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15E7E">
        <w:rPr>
          <w:rFonts w:asciiTheme="minorHAnsi" w:eastAsia="標楷體" w:hAnsiTheme="minorHAnsi" w:cstheme="minorHAnsi" w:hint="eastAsia"/>
        </w:rPr>
        <w:t>乙方同意於參與本專案期間，因執行本專案所產生或創作之構想、概念、發現、發明、改良、公式、程序、製造技術、著作及相關開發成果，皆屬本專案之成果。無論有無取得專利權、著作權或其他權利及其衍生利益均</w:t>
      </w:r>
      <w:r w:rsidRPr="00292429">
        <w:rPr>
          <w:rFonts w:ascii="標楷體" w:eastAsia="標楷體" w:hAnsi="標楷體" w:hint="eastAsia"/>
        </w:rPr>
        <w:t>歸甲方</w:t>
      </w:r>
      <w:r w:rsidRPr="00292429">
        <w:rPr>
          <w:rFonts w:ascii="標楷體" w:eastAsia="標楷體" w:hAnsi="標楷體"/>
        </w:rPr>
        <w:t>所擁有。</w:t>
      </w:r>
    </w:p>
    <w:p w14:paraId="5A718B7D"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92429">
        <w:rPr>
          <w:rFonts w:asciiTheme="minorHAnsi" w:eastAsia="標楷體" w:hAnsiTheme="minorHAnsi" w:cstheme="minorHAnsi" w:hint="eastAsia"/>
        </w:rPr>
        <w:t>乙方保證本專案期間，絕無任何侵害他人智慧財產權或剽竊他人成果或技術之行為，若有任何違法情事，應自行承擔一切相關之法律責任。如甲方因此而涉訟，乙方應協助甲方解決訴訟紛爭，並負擔所有損害賠償責任。</w:t>
      </w:r>
    </w:p>
    <w:p w14:paraId="51012781"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92429">
        <w:rPr>
          <w:rFonts w:asciiTheme="minorHAnsi" w:eastAsia="標楷體" w:hAnsiTheme="minorHAnsi" w:cstheme="minorHAnsi" w:hint="eastAsia"/>
        </w:rPr>
        <w:t>乙方如於本專案開發期間完成之專利與其他著作，乙方應立即通知甲方以確認各項權利歸屬。</w:t>
      </w:r>
    </w:p>
    <w:p w14:paraId="34556BB0"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292429">
        <w:rPr>
          <w:rFonts w:asciiTheme="minorHAnsi" w:eastAsia="標楷體" w:hAnsiTheme="minorHAnsi" w:cstheme="minorHAnsi" w:hint="eastAsia"/>
        </w:rPr>
        <w:t>若甲方認為有必要對上述創作申請或登記國內、外相關權利，乙方同意無償協助甲方完成之。</w:t>
      </w:r>
    </w:p>
    <w:p w14:paraId="4C110106"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292429">
        <w:rPr>
          <w:rFonts w:asciiTheme="minorHAnsi" w:eastAsia="標楷體" w:hAnsiTheme="minorHAnsi" w:cstheme="minorHAnsi" w:hint="eastAsia"/>
        </w:rPr>
        <w:t>文件資料</w:t>
      </w:r>
      <w:r w:rsidRPr="00292429">
        <w:rPr>
          <w:rFonts w:ascii="標楷體" w:eastAsia="標楷體" w:hint="eastAsia"/>
          <w:kern w:val="0"/>
        </w:rPr>
        <w:t>所有權</w:t>
      </w:r>
    </w:p>
    <w:p w14:paraId="436124F6" w14:textId="77777777" w:rsidR="008C3511" w:rsidRPr="00292429" w:rsidRDefault="008C3511" w:rsidP="008C3511">
      <w:pPr>
        <w:widowControl/>
        <w:spacing w:line="440" w:lineRule="exact"/>
        <w:ind w:leftChars="301" w:left="722"/>
        <w:rPr>
          <w:rFonts w:asciiTheme="minorHAnsi" w:eastAsia="標楷體" w:hAnsiTheme="minorHAnsi" w:cstheme="minorHAnsi"/>
        </w:rPr>
      </w:pPr>
      <w:r w:rsidRPr="00292429">
        <w:rPr>
          <w:rFonts w:asciiTheme="minorHAnsi" w:eastAsia="標楷體" w:hAnsiTheme="minorHAnsi" w:cstheme="minorHAnsi" w:hint="eastAsia"/>
        </w:rPr>
        <w:t>乙方同意所有記載甲方資料之文件或其影本、儲存媒體等皆屬於甲方所有，專案終止後，應將佔有之相關資料返還甲方。倘資料為系統軟體等電磁紀錄時，乙方並承諾切實執行系統軟體及電磁紀錄之移除或消磁作業。</w:t>
      </w:r>
    </w:p>
    <w:p w14:paraId="00D3CCC9"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292429">
        <w:rPr>
          <w:rFonts w:ascii="標楷體" w:eastAsia="標楷體" w:hAnsi="標楷體" w:hint="eastAsia"/>
          <w:lang w:eastAsia="zh-HK"/>
        </w:rPr>
        <w:t>立書人保證</w:t>
      </w:r>
      <w:r w:rsidRPr="00292429">
        <w:rPr>
          <w:rFonts w:ascii="標楷體" w:eastAsia="標楷體" w:hAnsi="標楷體" w:hint="eastAsia"/>
        </w:rPr>
        <w:t>知悉甲</w:t>
      </w:r>
      <w:r w:rsidRPr="00292429">
        <w:rPr>
          <w:rFonts w:ascii="標楷體" w:eastAsia="標楷體" w:hAnsi="標楷體"/>
        </w:rPr>
        <w:t>方</w:t>
      </w:r>
      <w:r w:rsidRPr="00292429">
        <w:rPr>
          <w:rFonts w:ascii="標楷體" w:eastAsia="標楷體" w:hAnsi="標楷體" w:hint="eastAsia"/>
        </w:rPr>
        <w:t>內部重大資訊時，不得洩露所知悉之甲</w:t>
      </w:r>
      <w:r w:rsidRPr="00292429">
        <w:rPr>
          <w:rFonts w:ascii="標楷體" w:eastAsia="標楷體" w:hAnsi="標楷體"/>
        </w:rPr>
        <w:t>方</w:t>
      </w:r>
      <w:r w:rsidRPr="00292429">
        <w:rPr>
          <w:rFonts w:ascii="標楷體" w:eastAsia="標楷體" w:hAnsi="標楷體" w:hint="eastAsia"/>
        </w:rPr>
        <w:t>內部重大資訊予他人。</w:t>
      </w:r>
    </w:p>
    <w:p w14:paraId="5863DF35"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292429">
        <w:rPr>
          <w:rFonts w:ascii="標楷體" w:eastAsia="標楷體" w:hAnsi="標楷體" w:hint="eastAsia"/>
          <w:lang w:eastAsia="zh-HK"/>
        </w:rPr>
        <w:t>立書人保證不</w:t>
      </w:r>
      <w:r w:rsidRPr="00292429">
        <w:rPr>
          <w:rFonts w:ascii="標楷體" w:eastAsia="標楷體" w:hAnsi="標楷體" w:hint="eastAsia"/>
        </w:rPr>
        <w:t>得向知悉甲</w:t>
      </w:r>
      <w:r w:rsidRPr="00292429">
        <w:rPr>
          <w:rFonts w:ascii="標楷體" w:eastAsia="標楷體" w:hAnsi="標楷體"/>
        </w:rPr>
        <w:t>方</w:t>
      </w:r>
      <w:r w:rsidRPr="00292429">
        <w:rPr>
          <w:rFonts w:ascii="標楷體" w:eastAsia="標楷體" w:hAnsi="標楷體" w:hint="eastAsia"/>
        </w:rPr>
        <w:t>內部重大資訊之人探詢或蒐集與個人職務不相關之甲</w:t>
      </w:r>
      <w:r w:rsidRPr="00292429">
        <w:rPr>
          <w:rFonts w:ascii="標楷體" w:eastAsia="標楷體" w:hAnsi="標楷體"/>
        </w:rPr>
        <w:t>方</w:t>
      </w:r>
      <w:r w:rsidRPr="00292429">
        <w:rPr>
          <w:rFonts w:ascii="標楷體" w:eastAsia="標楷體" w:hAnsi="標楷體" w:hint="eastAsia"/>
        </w:rPr>
        <w:t>未公開重大資訊，對於非因執行業務得知甲</w:t>
      </w:r>
      <w:r w:rsidRPr="00292429">
        <w:rPr>
          <w:rFonts w:ascii="標楷體" w:eastAsia="標楷體" w:hAnsi="標楷體"/>
        </w:rPr>
        <w:t>方</w:t>
      </w:r>
      <w:r w:rsidRPr="00292429">
        <w:rPr>
          <w:rFonts w:ascii="標楷體" w:eastAsia="標楷體" w:hAnsi="標楷體" w:hint="eastAsia"/>
        </w:rPr>
        <w:t>未公開之重大資訊亦不得向其他人洩露。</w:t>
      </w:r>
    </w:p>
    <w:p w14:paraId="0A76EA32" w14:textId="77777777" w:rsidR="008C3511" w:rsidRPr="00292429"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292429">
        <w:rPr>
          <w:rFonts w:asciiTheme="minorHAnsi" w:eastAsia="標楷體" w:hAnsiTheme="minorHAnsi" w:cstheme="minorHAnsi" w:hint="eastAsia"/>
        </w:rPr>
        <w:t>個人資料保護：</w:t>
      </w:r>
    </w:p>
    <w:p w14:paraId="0F033B5C" w14:textId="77777777" w:rsidR="008C3511" w:rsidRPr="00B45DF2" w:rsidRDefault="008C3511" w:rsidP="008C3511">
      <w:pPr>
        <w:widowControl/>
        <w:spacing w:line="440" w:lineRule="exact"/>
        <w:ind w:leftChars="301" w:left="722"/>
        <w:rPr>
          <w:rFonts w:asciiTheme="minorHAnsi" w:eastAsia="標楷體" w:hAnsiTheme="minorHAnsi" w:cstheme="minorHAnsi"/>
        </w:rPr>
      </w:pPr>
      <w:r w:rsidRPr="00292429">
        <w:rPr>
          <w:rFonts w:asciiTheme="minorHAnsi" w:eastAsia="標楷體" w:hAnsiTheme="minorHAnsi" w:cstheme="minorHAnsi" w:hint="eastAsia"/>
        </w:rPr>
        <w:t>乙方團隊成員人員，應嚴守工作保</w:t>
      </w:r>
      <w:r w:rsidRPr="00215E7E">
        <w:rPr>
          <w:rFonts w:asciiTheme="minorHAnsi" w:eastAsia="標楷體" w:hAnsiTheme="minorHAnsi" w:cstheme="minorHAnsi"/>
        </w:rPr>
        <w:t>密義務與相關法令對業務機密負完全保密之責，尊重「個人資料保護法」之相關規定，並依循甲方有關資訊安全及個人資料保護安全之規定，絕不擅自蒐集、複製、利用及傳播職務上任何業務相關資料及任職期間經辦、保管或接觸之所有個人資料，僅於受託契約業務範圍內蒐集、處理或利用個人資料。</w:t>
      </w:r>
    </w:p>
    <w:p w14:paraId="0A08FEEF" w14:textId="77777777" w:rsidR="008C3511" w:rsidRPr="00B45DF2"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B45DF2">
        <w:rPr>
          <w:rFonts w:ascii="標楷體" w:eastAsia="標楷體" w:hAnsi="標楷體"/>
        </w:rPr>
        <w:lastRenderedPageBreak/>
        <w:t>本承諾</w:t>
      </w:r>
      <w:r w:rsidRPr="00292429">
        <w:rPr>
          <w:rFonts w:ascii="標楷體" w:eastAsia="標楷體" w:hAnsi="標楷體" w:hint="eastAsia"/>
        </w:rPr>
        <w:t>書不因</w:t>
      </w:r>
      <w:r w:rsidRPr="00292429">
        <w:rPr>
          <w:rFonts w:ascii="標楷體" w:eastAsia="標楷體" w:hAnsi="標楷體"/>
        </w:rPr>
        <w:t>本</w:t>
      </w:r>
      <w:r w:rsidRPr="00292429">
        <w:rPr>
          <w:rFonts w:ascii="標楷體" w:eastAsia="標楷體" w:hAnsi="標楷體" w:hint="eastAsia"/>
        </w:rPr>
        <w:t>專案</w:t>
      </w:r>
      <w:r w:rsidRPr="00292429">
        <w:rPr>
          <w:rFonts w:ascii="標楷體" w:eastAsia="標楷體" w:hAnsi="標楷體"/>
        </w:rPr>
        <w:t>期滿或終止後</w:t>
      </w:r>
      <w:r w:rsidRPr="00292429">
        <w:rPr>
          <w:rFonts w:ascii="標楷體" w:eastAsia="標楷體" w:hAnsi="標楷體" w:hint="eastAsia"/>
        </w:rPr>
        <w:t>即失其效力</w:t>
      </w:r>
      <w:r w:rsidRPr="00292429">
        <w:rPr>
          <w:rFonts w:ascii="標楷體" w:eastAsia="標楷體" w:hAnsi="標楷體"/>
        </w:rPr>
        <w:t>，乙方</w:t>
      </w:r>
      <w:r w:rsidRPr="00292429">
        <w:rPr>
          <w:rFonts w:ascii="標楷體" w:eastAsia="標楷體" w:hAnsi="標楷體" w:hint="eastAsia"/>
        </w:rPr>
        <w:t>擔保乙方之受僱人、受任人、代理人、繼受人及受讓人等，均亦遵守本承諾書之所有條款，如</w:t>
      </w:r>
      <w:r w:rsidRPr="00292429">
        <w:rPr>
          <w:rFonts w:ascii="標楷體" w:eastAsia="標楷體" w:hAnsi="標楷體"/>
        </w:rPr>
        <w:t>有</w:t>
      </w:r>
      <w:r w:rsidRPr="00292429">
        <w:rPr>
          <w:rFonts w:ascii="標楷體" w:eastAsia="標楷體" w:hAnsi="標楷體" w:hint="eastAsia"/>
        </w:rPr>
        <w:t>違反應</w:t>
      </w:r>
      <w:r w:rsidRPr="00292429">
        <w:rPr>
          <w:rFonts w:ascii="標楷體" w:eastAsia="標楷體" w:hAnsi="標楷體"/>
        </w:rPr>
        <w:t>自負民事、</w:t>
      </w:r>
      <w:r w:rsidRPr="00292429">
        <w:rPr>
          <w:rFonts w:ascii="標楷體" w:eastAsia="標楷體" w:hAnsi="標楷體" w:hint="eastAsia"/>
        </w:rPr>
        <w:t>刑</w:t>
      </w:r>
      <w:r w:rsidRPr="00292429">
        <w:rPr>
          <w:rFonts w:ascii="標楷體" w:eastAsia="標楷體" w:hAnsi="標楷體"/>
        </w:rPr>
        <w:t>事</w:t>
      </w:r>
      <w:r w:rsidRPr="00292429">
        <w:rPr>
          <w:rFonts w:ascii="標楷體" w:eastAsia="標楷體" w:hAnsi="標楷體" w:hint="eastAsia"/>
        </w:rPr>
        <w:t>責</w:t>
      </w:r>
      <w:r w:rsidRPr="00292429">
        <w:rPr>
          <w:rFonts w:ascii="標楷體" w:eastAsia="標楷體" w:hAnsi="標楷體"/>
        </w:rPr>
        <w:t>任</w:t>
      </w:r>
      <w:r w:rsidRPr="00292429">
        <w:rPr>
          <w:rFonts w:ascii="標楷體" w:eastAsia="標楷體" w:hAnsi="標楷體" w:hint="eastAsia"/>
        </w:rPr>
        <w:t>；</w:t>
      </w:r>
      <w:r w:rsidRPr="00292429">
        <w:rPr>
          <w:rFonts w:ascii="標楷體" w:eastAsia="標楷體" w:hAnsi="標楷體"/>
        </w:rPr>
        <w:t>如</w:t>
      </w:r>
      <w:r w:rsidRPr="00292429">
        <w:rPr>
          <w:rFonts w:ascii="標楷體" w:eastAsia="標楷體" w:hAnsi="標楷體" w:hint="eastAsia"/>
        </w:rPr>
        <w:t>造成甲方或第三者之損害，乙方同意無條件負擔全部所有責任，包括但不限於因此所致甲方或第三人涉訟，所須支付之一切費用及賠償。如第三人對甲方提出請求、訴訟</w:t>
      </w:r>
      <w:r w:rsidRPr="00215E7E">
        <w:rPr>
          <w:rFonts w:ascii="標楷體" w:eastAsia="標楷體" w:hAnsi="標楷體" w:hint="eastAsia"/>
        </w:rPr>
        <w:t>，經甲方以書面通知乙方提供相關資料，乙方願意充份合作並提供。</w:t>
      </w:r>
    </w:p>
    <w:p w14:paraId="1628C761" w14:textId="77777777" w:rsidR="008C3511" w:rsidRPr="00215E7E"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B45DF2">
        <w:rPr>
          <w:rFonts w:asciiTheme="minorHAnsi" w:eastAsia="標楷體" w:hAnsiTheme="minorHAnsi" w:cstheme="minorHAnsi"/>
        </w:rPr>
        <w:t>本承諾書之效力與其釋義應遵循中華民國相關法律。如有衍生爭議與訴訟，應以台北地方法院為第一審管轄法院。</w:t>
      </w:r>
    </w:p>
    <w:p w14:paraId="3575A2B0" w14:textId="77777777" w:rsidR="008C3511" w:rsidRPr="00215E7E" w:rsidRDefault="008C3511" w:rsidP="008C3511">
      <w:pPr>
        <w:spacing w:line="400" w:lineRule="exact"/>
        <w:ind w:left="720" w:hangingChars="300" w:hanging="720"/>
        <w:rPr>
          <w:rFonts w:asciiTheme="minorHAnsi" w:eastAsia="標楷體" w:hAnsiTheme="minorHAnsi" w:cstheme="minorHAnsi"/>
          <w:kern w:val="0"/>
        </w:rPr>
      </w:pPr>
    </w:p>
    <w:p w14:paraId="7CEF1A97" w14:textId="77777777" w:rsidR="008C3511" w:rsidRPr="00215E7E" w:rsidRDefault="008C3511" w:rsidP="008C3511">
      <w:pPr>
        <w:spacing w:line="400" w:lineRule="exact"/>
        <w:rPr>
          <w:rFonts w:asciiTheme="minorHAnsi" w:eastAsia="標楷體" w:hAnsiTheme="minorHAnsi" w:cstheme="minorHAnsi"/>
          <w:kern w:val="0"/>
        </w:rPr>
      </w:pPr>
    </w:p>
    <w:p w14:paraId="7BDC1F31" w14:textId="77777777" w:rsidR="008C3511" w:rsidRPr="00215E7E" w:rsidRDefault="008C3511" w:rsidP="008C3511">
      <w:pPr>
        <w:spacing w:line="400" w:lineRule="exact"/>
        <w:rPr>
          <w:rFonts w:asciiTheme="minorHAnsi" w:eastAsia="標楷體" w:hAnsiTheme="minorHAnsi" w:cstheme="minorHAnsi"/>
          <w:kern w:val="0"/>
        </w:rPr>
      </w:pPr>
    </w:p>
    <w:tbl>
      <w:tblPr>
        <w:tblW w:w="8755" w:type="dxa"/>
        <w:tblLook w:val="04A0" w:firstRow="1" w:lastRow="0" w:firstColumn="1" w:lastColumn="0" w:noHBand="0" w:noVBand="1"/>
      </w:tblPr>
      <w:tblGrid>
        <w:gridCol w:w="5778"/>
        <w:gridCol w:w="2977"/>
      </w:tblGrid>
      <w:tr w:rsidR="008C3511" w:rsidRPr="00215E7E" w14:paraId="1E4E5D81" w14:textId="77777777" w:rsidTr="00DD6EC0">
        <w:tc>
          <w:tcPr>
            <w:tcW w:w="5778" w:type="dxa"/>
            <w:shd w:val="clear" w:color="auto" w:fill="auto"/>
          </w:tcPr>
          <w:p w14:paraId="46A5A33F"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r w:rsidRPr="00292429">
              <w:rPr>
                <w:rFonts w:asciiTheme="minorHAnsi" w:eastAsia="標楷體" w:hAnsiTheme="minorHAnsi" w:cstheme="minorHAnsi" w:hint="eastAsia"/>
                <w:kern w:val="0"/>
              </w:rPr>
              <w:t>立書人：</w:t>
            </w:r>
            <w:r w:rsidRPr="00292429">
              <w:rPr>
                <w:rFonts w:asciiTheme="minorHAnsi" w:eastAsia="標楷體" w:hAnsiTheme="minorHAnsi" w:cstheme="minorHAnsi"/>
                <w:kern w:val="0"/>
                <w:u w:val="single"/>
              </w:rPr>
              <w:t xml:space="preserve">                     </w:t>
            </w:r>
            <w:r w:rsidRPr="00292429">
              <w:rPr>
                <w:rFonts w:asciiTheme="minorHAnsi" w:eastAsia="標楷體" w:hAnsiTheme="minorHAnsi" w:cstheme="minorHAnsi" w:hint="eastAsia"/>
                <w:kern w:val="0"/>
              </w:rPr>
              <w:t>（簽名或蓋章）</w:t>
            </w:r>
          </w:p>
        </w:tc>
        <w:tc>
          <w:tcPr>
            <w:tcW w:w="2977" w:type="dxa"/>
            <w:shd w:val="clear" w:color="auto" w:fill="auto"/>
          </w:tcPr>
          <w:p w14:paraId="5B7478E2" w14:textId="77777777" w:rsidR="008C3511" w:rsidRPr="00292429" w:rsidRDefault="008C3511" w:rsidP="00DD6EC0">
            <w:pPr>
              <w:spacing w:line="480" w:lineRule="auto"/>
              <w:rPr>
                <w:rFonts w:asciiTheme="minorHAnsi" w:eastAsia="標楷體" w:hAnsiTheme="minorHAnsi" w:cstheme="minorHAnsi"/>
                <w:kern w:val="0"/>
              </w:rPr>
            </w:pPr>
            <w:r w:rsidRPr="00292429">
              <w:rPr>
                <w:rFonts w:asciiTheme="minorHAnsi" w:eastAsia="標楷體" w:hAnsiTheme="minorHAnsi" w:cstheme="minorHAnsi" w:hint="eastAsia"/>
                <w:kern w:val="0"/>
              </w:rPr>
              <w:t>職稱：</w:t>
            </w:r>
            <w:r w:rsidRPr="00292429">
              <w:rPr>
                <w:rFonts w:asciiTheme="minorHAnsi" w:eastAsia="標楷體" w:hAnsiTheme="minorHAnsi" w:cstheme="minorHAnsi"/>
                <w:kern w:val="0"/>
                <w:u w:val="single"/>
              </w:rPr>
              <w:t xml:space="preserve">              </w:t>
            </w:r>
          </w:p>
        </w:tc>
      </w:tr>
      <w:tr w:rsidR="008C3511" w:rsidRPr="00215E7E" w14:paraId="20C0C803" w14:textId="77777777" w:rsidTr="00DD6EC0">
        <w:tc>
          <w:tcPr>
            <w:tcW w:w="5778" w:type="dxa"/>
            <w:shd w:val="clear" w:color="auto" w:fill="auto"/>
          </w:tcPr>
          <w:p w14:paraId="3F65EAD1"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r w:rsidRPr="00292429">
              <w:rPr>
                <w:rFonts w:asciiTheme="minorHAnsi" w:eastAsia="標楷體" w:hAnsiTheme="minorHAnsi" w:cstheme="minorHAnsi" w:hint="eastAsia"/>
                <w:kern w:val="0"/>
              </w:rPr>
              <w:t>公司名稱：</w:t>
            </w:r>
            <w:r w:rsidRPr="00292429">
              <w:rPr>
                <w:rFonts w:asciiTheme="minorHAnsi" w:eastAsia="標楷體" w:hAnsiTheme="minorHAnsi" w:cstheme="minorHAnsi"/>
                <w:kern w:val="0"/>
                <w:u w:val="single"/>
              </w:rPr>
              <w:t xml:space="preserve">                       </w:t>
            </w:r>
          </w:p>
        </w:tc>
        <w:tc>
          <w:tcPr>
            <w:tcW w:w="2977" w:type="dxa"/>
            <w:shd w:val="clear" w:color="auto" w:fill="auto"/>
          </w:tcPr>
          <w:p w14:paraId="43EE1C4E"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p>
        </w:tc>
      </w:tr>
      <w:tr w:rsidR="008C3511" w:rsidRPr="00215E7E" w14:paraId="5C4D82BC" w14:textId="77777777" w:rsidTr="00DD6EC0">
        <w:tc>
          <w:tcPr>
            <w:tcW w:w="5778" w:type="dxa"/>
            <w:shd w:val="clear" w:color="auto" w:fill="auto"/>
          </w:tcPr>
          <w:p w14:paraId="1EC5CF3E"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u w:val="single"/>
              </w:rPr>
            </w:pPr>
            <w:r w:rsidRPr="00292429">
              <w:rPr>
                <w:rFonts w:asciiTheme="minorHAnsi" w:eastAsia="標楷體" w:hAnsiTheme="minorHAnsi" w:cstheme="minorHAnsi" w:hint="eastAsia"/>
                <w:kern w:val="0"/>
                <w:u w:val="single"/>
              </w:rPr>
              <w:t>身分證字號：</w:t>
            </w:r>
            <w:r w:rsidRPr="00292429">
              <w:rPr>
                <w:rFonts w:asciiTheme="minorHAnsi" w:eastAsia="標楷體" w:hAnsiTheme="minorHAnsi" w:cstheme="minorHAnsi"/>
                <w:kern w:val="0"/>
                <w:u w:val="single"/>
              </w:rPr>
              <w:t xml:space="preserve">                       </w:t>
            </w:r>
          </w:p>
        </w:tc>
        <w:tc>
          <w:tcPr>
            <w:tcW w:w="2977" w:type="dxa"/>
            <w:shd w:val="clear" w:color="auto" w:fill="auto"/>
          </w:tcPr>
          <w:p w14:paraId="25AC4130"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u w:val="single"/>
              </w:rPr>
            </w:pPr>
          </w:p>
        </w:tc>
      </w:tr>
      <w:tr w:rsidR="008C3511" w:rsidRPr="00215E7E" w14:paraId="61550766" w14:textId="77777777" w:rsidTr="00DD6EC0">
        <w:tc>
          <w:tcPr>
            <w:tcW w:w="5778" w:type="dxa"/>
            <w:shd w:val="clear" w:color="auto" w:fill="auto"/>
          </w:tcPr>
          <w:p w14:paraId="249D5E42"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r w:rsidRPr="00292429">
              <w:rPr>
                <w:rFonts w:asciiTheme="minorHAnsi" w:eastAsia="標楷體" w:hAnsiTheme="minorHAnsi" w:cstheme="minorHAnsi" w:hint="eastAsia"/>
                <w:kern w:val="0"/>
              </w:rPr>
              <w:t>通訊電話：</w:t>
            </w:r>
            <w:r w:rsidRPr="00292429">
              <w:rPr>
                <w:rFonts w:asciiTheme="minorHAnsi" w:eastAsia="標楷體" w:hAnsiTheme="minorHAnsi" w:cstheme="minorHAnsi"/>
                <w:kern w:val="0"/>
                <w:u w:val="single"/>
              </w:rPr>
              <w:t xml:space="preserve">                             </w:t>
            </w:r>
          </w:p>
        </w:tc>
        <w:tc>
          <w:tcPr>
            <w:tcW w:w="2977" w:type="dxa"/>
            <w:shd w:val="clear" w:color="auto" w:fill="auto"/>
          </w:tcPr>
          <w:p w14:paraId="4435DC66"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p>
        </w:tc>
      </w:tr>
      <w:tr w:rsidR="008C3511" w:rsidRPr="00215E7E" w14:paraId="0FF5F29D" w14:textId="77777777" w:rsidTr="00DD6EC0">
        <w:tc>
          <w:tcPr>
            <w:tcW w:w="8755" w:type="dxa"/>
            <w:gridSpan w:val="2"/>
            <w:shd w:val="clear" w:color="auto" w:fill="auto"/>
          </w:tcPr>
          <w:p w14:paraId="1609C5CC" w14:textId="77777777" w:rsidR="008C3511" w:rsidRPr="00292429" w:rsidRDefault="008C3511" w:rsidP="00DD6EC0">
            <w:pPr>
              <w:tabs>
                <w:tab w:val="left" w:pos="720"/>
                <w:tab w:val="left" w:pos="1920"/>
                <w:tab w:val="left" w:pos="2760"/>
                <w:tab w:val="left" w:pos="3600"/>
              </w:tabs>
              <w:spacing w:line="480" w:lineRule="auto"/>
              <w:rPr>
                <w:rFonts w:asciiTheme="minorHAnsi" w:eastAsia="標楷體" w:hAnsiTheme="minorHAnsi" w:cstheme="minorHAnsi"/>
                <w:kern w:val="0"/>
              </w:rPr>
            </w:pPr>
            <w:r w:rsidRPr="00292429">
              <w:rPr>
                <w:rFonts w:asciiTheme="minorHAnsi" w:eastAsia="標楷體" w:hAnsiTheme="minorHAnsi" w:cstheme="minorHAnsi" w:hint="eastAsia"/>
                <w:kern w:val="0"/>
              </w:rPr>
              <w:t>通訊地址</w:t>
            </w:r>
            <w:r w:rsidRPr="00292429">
              <w:rPr>
                <w:rFonts w:asciiTheme="minorHAnsi" w:eastAsia="標楷體" w:hAnsiTheme="minorHAnsi" w:cstheme="minorHAnsi"/>
                <w:kern w:val="0"/>
              </w:rPr>
              <w:t>:</w:t>
            </w:r>
            <w:r w:rsidRPr="00292429">
              <w:rPr>
                <w:rFonts w:asciiTheme="minorHAnsi" w:eastAsia="標楷體" w:hAnsiTheme="minorHAnsi" w:cstheme="minorHAnsi"/>
                <w:kern w:val="0"/>
                <w:u w:val="single"/>
              </w:rPr>
              <w:t xml:space="preserve">                                                           </w:t>
            </w:r>
          </w:p>
        </w:tc>
      </w:tr>
    </w:tbl>
    <w:p w14:paraId="696919CB" w14:textId="77777777" w:rsidR="008C3511" w:rsidRPr="00215E7E" w:rsidRDefault="008C3511" w:rsidP="008C3511">
      <w:pPr>
        <w:widowControl/>
        <w:spacing w:line="400" w:lineRule="exact"/>
        <w:jc w:val="distribute"/>
        <w:rPr>
          <w:rFonts w:asciiTheme="minorHAnsi" w:eastAsia="標楷體" w:hAnsiTheme="minorHAnsi" w:cstheme="minorHAnsi"/>
          <w:kern w:val="0"/>
        </w:rPr>
      </w:pPr>
    </w:p>
    <w:p w14:paraId="000F79C2" w14:textId="77777777" w:rsidR="008C3511" w:rsidRPr="00215E7E" w:rsidRDefault="008C3511" w:rsidP="008C3511">
      <w:pPr>
        <w:widowControl/>
        <w:spacing w:line="400" w:lineRule="exact"/>
        <w:jc w:val="distribute"/>
        <w:rPr>
          <w:rFonts w:asciiTheme="minorHAnsi" w:eastAsia="標楷體" w:hAnsiTheme="minorHAnsi" w:cstheme="minorHAnsi"/>
          <w:kern w:val="0"/>
        </w:rPr>
      </w:pPr>
    </w:p>
    <w:p w14:paraId="6CBEC85D" w14:textId="77777777" w:rsidR="008C3511" w:rsidRPr="00215E7E" w:rsidRDefault="008C3511" w:rsidP="008C3511">
      <w:pPr>
        <w:widowControl/>
        <w:spacing w:line="400" w:lineRule="exact"/>
        <w:jc w:val="distribute"/>
        <w:rPr>
          <w:rFonts w:asciiTheme="minorHAnsi" w:eastAsia="標楷體" w:hAnsiTheme="minorHAnsi" w:cstheme="minorHAnsi"/>
          <w:kern w:val="0"/>
        </w:rPr>
      </w:pPr>
    </w:p>
    <w:p w14:paraId="6E197D29" w14:textId="77777777" w:rsidR="008C3511" w:rsidRPr="00292429" w:rsidRDefault="008C3511" w:rsidP="008C3511">
      <w:pPr>
        <w:widowControl/>
        <w:spacing w:line="400" w:lineRule="exact"/>
        <w:jc w:val="distribute"/>
        <w:rPr>
          <w:rFonts w:asciiTheme="minorHAnsi" w:eastAsia="標楷體" w:hAnsiTheme="minorHAnsi" w:cstheme="minorHAnsi"/>
          <w:kern w:val="0"/>
        </w:rPr>
      </w:pPr>
      <w:r w:rsidRPr="00292429">
        <w:rPr>
          <w:rFonts w:asciiTheme="minorHAnsi" w:eastAsia="標楷體" w:hAnsiTheme="minorHAnsi" w:cstheme="minorHAnsi" w:hint="eastAsia"/>
          <w:kern w:val="0"/>
        </w:rPr>
        <w:t>中華民國</w:t>
      </w:r>
      <w:r w:rsidRPr="00292429">
        <w:rPr>
          <w:rFonts w:asciiTheme="minorHAnsi" w:eastAsia="標楷體" w:hAnsiTheme="minorHAnsi" w:cstheme="minorHAnsi"/>
          <w:kern w:val="0"/>
        </w:rPr>
        <w:t xml:space="preserve">      </w:t>
      </w:r>
      <w:r w:rsidRPr="00292429">
        <w:rPr>
          <w:rFonts w:asciiTheme="minorHAnsi" w:eastAsia="標楷體" w:hAnsiTheme="minorHAnsi" w:cstheme="minorHAnsi" w:hint="eastAsia"/>
          <w:kern w:val="0"/>
        </w:rPr>
        <w:t>年</w:t>
      </w:r>
      <w:r w:rsidRPr="00292429">
        <w:rPr>
          <w:rFonts w:asciiTheme="minorHAnsi" w:eastAsia="標楷體" w:hAnsiTheme="minorHAnsi" w:cstheme="minorHAnsi"/>
          <w:kern w:val="0"/>
        </w:rPr>
        <w:t xml:space="preserve">     </w:t>
      </w:r>
      <w:r w:rsidRPr="00292429">
        <w:rPr>
          <w:rFonts w:asciiTheme="minorHAnsi" w:eastAsia="標楷體" w:hAnsiTheme="minorHAnsi" w:cstheme="minorHAnsi" w:hint="eastAsia"/>
          <w:kern w:val="0"/>
        </w:rPr>
        <w:t>月</w:t>
      </w:r>
      <w:r w:rsidRPr="00292429">
        <w:rPr>
          <w:rFonts w:asciiTheme="minorHAnsi" w:eastAsia="標楷體" w:hAnsiTheme="minorHAnsi" w:cstheme="minorHAnsi"/>
          <w:kern w:val="0"/>
        </w:rPr>
        <w:t xml:space="preserve">     </w:t>
      </w:r>
      <w:r w:rsidRPr="00292429">
        <w:rPr>
          <w:rFonts w:asciiTheme="minorHAnsi" w:eastAsia="標楷體" w:hAnsiTheme="minorHAnsi" w:cstheme="minorHAnsi" w:hint="eastAsia"/>
          <w:kern w:val="0"/>
        </w:rPr>
        <w:t>日</w:t>
      </w:r>
    </w:p>
    <w:p w14:paraId="62E39297" w14:textId="77777777" w:rsidR="008C3511" w:rsidRDefault="008C3511" w:rsidP="008C3511">
      <w:pPr>
        <w:spacing w:line="400" w:lineRule="exact"/>
        <w:ind w:left="480" w:hanging="480"/>
        <w:rPr>
          <w:rFonts w:asciiTheme="minorHAnsi" w:eastAsia="標楷體" w:hAnsiTheme="minorHAnsi" w:cstheme="minorHAnsi"/>
        </w:rPr>
      </w:pPr>
    </w:p>
    <w:p w14:paraId="4F7B9F12" w14:textId="77777777" w:rsidR="008C3511" w:rsidRDefault="008C3511" w:rsidP="008C3511">
      <w:pPr>
        <w:spacing w:line="400" w:lineRule="exact"/>
        <w:ind w:left="480" w:hanging="480"/>
        <w:rPr>
          <w:rFonts w:asciiTheme="minorHAnsi" w:eastAsia="標楷體" w:hAnsiTheme="minorHAnsi" w:cstheme="minorHAnsi"/>
        </w:rPr>
      </w:pPr>
    </w:p>
    <w:p w14:paraId="549244D0" w14:textId="77777777" w:rsidR="008C3511" w:rsidRDefault="008C3511" w:rsidP="008C3511">
      <w:pPr>
        <w:spacing w:line="400" w:lineRule="exact"/>
        <w:ind w:left="480" w:hanging="480"/>
        <w:rPr>
          <w:rFonts w:asciiTheme="minorHAnsi" w:eastAsia="標楷體" w:hAnsiTheme="minorHAnsi" w:cstheme="minorHAnsi"/>
        </w:rPr>
      </w:pPr>
    </w:p>
    <w:p w14:paraId="0A66C026" w14:textId="77777777" w:rsidR="008C3511" w:rsidRDefault="008C3511" w:rsidP="008C3511">
      <w:pPr>
        <w:spacing w:line="400" w:lineRule="exact"/>
        <w:ind w:left="480" w:hanging="480"/>
        <w:rPr>
          <w:rFonts w:asciiTheme="minorHAnsi" w:eastAsia="標楷體" w:hAnsiTheme="minorHAnsi" w:cstheme="minorHAnsi"/>
        </w:rPr>
      </w:pPr>
    </w:p>
    <w:p w14:paraId="22E62A74" w14:textId="77777777" w:rsidR="008C3511" w:rsidRDefault="008C3511" w:rsidP="008C3511">
      <w:pPr>
        <w:spacing w:line="400" w:lineRule="exact"/>
        <w:ind w:left="480" w:hanging="480"/>
        <w:rPr>
          <w:rFonts w:asciiTheme="minorHAnsi" w:eastAsia="標楷體" w:hAnsiTheme="minorHAnsi" w:cstheme="minorHAnsi"/>
        </w:rPr>
      </w:pPr>
    </w:p>
    <w:p w14:paraId="72F763E7" w14:textId="77777777" w:rsidR="008C3511" w:rsidRDefault="008C3511" w:rsidP="008C3511">
      <w:pPr>
        <w:spacing w:line="400" w:lineRule="exact"/>
        <w:ind w:left="480" w:hanging="480"/>
        <w:rPr>
          <w:rFonts w:asciiTheme="minorHAnsi" w:eastAsia="標楷體" w:hAnsiTheme="minorHAnsi" w:cstheme="minorHAnsi"/>
        </w:rPr>
      </w:pPr>
    </w:p>
    <w:p w14:paraId="17C084DD" w14:textId="77777777" w:rsidR="008C3511" w:rsidRDefault="008C3511" w:rsidP="008C3511">
      <w:pPr>
        <w:spacing w:line="400" w:lineRule="exact"/>
        <w:ind w:left="480" w:hanging="480"/>
        <w:rPr>
          <w:rFonts w:asciiTheme="minorHAnsi" w:eastAsia="標楷體" w:hAnsiTheme="minorHAnsi" w:cstheme="minorHAnsi"/>
        </w:rPr>
      </w:pPr>
    </w:p>
    <w:p w14:paraId="4FB5D426" w14:textId="77777777" w:rsidR="008C3511" w:rsidRDefault="008C3511" w:rsidP="008C3511">
      <w:pPr>
        <w:spacing w:line="400" w:lineRule="exact"/>
        <w:ind w:left="480" w:hanging="480"/>
        <w:rPr>
          <w:rFonts w:asciiTheme="minorHAnsi" w:eastAsia="標楷體" w:hAnsiTheme="minorHAnsi" w:cstheme="minorHAnsi"/>
        </w:rPr>
      </w:pPr>
    </w:p>
    <w:p w14:paraId="0D9882AF" w14:textId="77777777" w:rsidR="008C3511" w:rsidRDefault="008C3511" w:rsidP="008C3511">
      <w:pPr>
        <w:spacing w:line="400" w:lineRule="exact"/>
        <w:ind w:left="480" w:hanging="480"/>
        <w:rPr>
          <w:rFonts w:asciiTheme="minorHAnsi" w:eastAsia="標楷體" w:hAnsiTheme="minorHAnsi" w:cstheme="minorHAnsi"/>
        </w:rPr>
      </w:pPr>
    </w:p>
    <w:p w14:paraId="43F9C518" w14:textId="55C628AA" w:rsidR="008C3511" w:rsidRPr="006C1C15" w:rsidRDefault="008C3511" w:rsidP="008C3511">
      <w:pPr>
        <w:tabs>
          <w:tab w:val="left" w:leader="underscore" w:pos="5040"/>
        </w:tabs>
        <w:adjustRightInd w:val="0"/>
        <w:snapToGrid w:val="0"/>
        <w:spacing w:afterLines="50" w:after="180"/>
        <w:jc w:val="both"/>
        <w:rPr>
          <w:rFonts w:ascii="標楷體" w:eastAsia="標楷體" w:hAnsi="標楷體"/>
        </w:rPr>
      </w:pPr>
    </w:p>
    <w:p w14:paraId="6231628D" w14:textId="77777777" w:rsidR="00795C14" w:rsidRDefault="00795C14" w:rsidP="008C3511">
      <w:pPr>
        <w:spacing w:line="360" w:lineRule="auto"/>
        <w:jc w:val="center"/>
        <w:rPr>
          <w:rFonts w:ascii="標楷體" w:eastAsia="標楷體" w:hAnsi="標楷體"/>
          <w:b/>
          <w:kern w:val="0"/>
          <w:sz w:val="36"/>
          <w:szCs w:val="36"/>
        </w:rPr>
        <w:sectPr w:rsidR="00795C14" w:rsidSect="00966BF1">
          <w:headerReference w:type="default" r:id="rId16"/>
          <w:pgSz w:w="11906" w:h="16838"/>
          <w:pgMar w:top="1418" w:right="1418" w:bottom="1418" w:left="1418" w:header="851" w:footer="992" w:gutter="0"/>
          <w:cols w:space="425"/>
          <w:docGrid w:type="lines" w:linePitch="360"/>
        </w:sectPr>
      </w:pPr>
    </w:p>
    <w:p w14:paraId="78185E83" w14:textId="77777777" w:rsidR="008C3511" w:rsidRPr="00D10A44" w:rsidRDefault="008C3511" w:rsidP="008C3511">
      <w:pPr>
        <w:spacing w:line="360" w:lineRule="auto"/>
        <w:jc w:val="center"/>
        <w:rPr>
          <w:rFonts w:ascii="標楷體" w:eastAsia="標楷體" w:hAnsi="標楷體"/>
          <w:b/>
          <w:kern w:val="0"/>
          <w:sz w:val="36"/>
          <w:szCs w:val="36"/>
        </w:rPr>
      </w:pPr>
      <w:r w:rsidRPr="00D10A44">
        <w:rPr>
          <w:rFonts w:ascii="標楷體" w:eastAsia="標楷體" w:hAnsi="標楷體"/>
          <w:b/>
          <w:kern w:val="0"/>
          <w:sz w:val="36"/>
          <w:szCs w:val="36"/>
        </w:rPr>
        <w:lastRenderedPageBreak/>
        <w:t>群益金融集團</w:t>
      </w:r>
    </w:p>
    <w:p w14:paraId="59EED07C" w14:textId="77777777" w:rsidR="008C3511" w:rsidRDefault="008C3511" w:rsidP="008C3511">
      <w:pPr>
        <w:spacing w:line="360" w:lineRule="auto"/>
        <w:jc w:val="center"/>
        <w:rPr>
          <w:rFonts w:ascii="標楷體" w:eastAsia="標楷體" w:hAnsi="標楷體"/>
          <w:b/>
          <w:kern w:val="0"/>
          <w:sz w:val="36"/>
          <w:szCs w:val="36"/>
        </w:rPr>
      </w:pPr>
      <w:r w:rsidRPr="00F05568">
        <w:rPr>
          <w:rFonts w:eastAsia="標楷體" w:hint="eastAsia"/>
          <w:sz w:val="36"/>
        </w:rPr>
        <w:t>附件</w:t>
      </w:r>
      <w:r>
        <w:rPr>
          <w:rFonts w:eastAsia="標楷體" w:hint="eastAsia"/>
          <w:sz w:val="36"/>
        </w:rPr>
        <w:t>五</w:t>
      </w:r>
      <w:r w:rsidRPr="00F05568">
        <w:rPr>
          <w:rFonts w:eastAsia="標楷體" w:hint="eastAsia"/>
          <w:sz w:val="36"/>
        </w:rPr>
        <w:t>：</w:t>
      </w:r>
      <w:r w:rsidRPr="00D10A44">
        <w:rPr>
          <w:rFonts w:ascii="標楷體" w:eastAsia="標楷體" w:hAnsi="標楷體" w:hint="eastAsia"/>
          <w:b/>
          <w:kern w:val="0"/>
          <w:sz w:val="36"/>
          <w:szCs w:val="36"/>
        </w:rPr>
        <w:t>委外（第三方）作業人員進駐之工作規範</w:t>
      </w:r>
    </w:p>
    <w:p w14:paraId="39C0F97E" w14:textId="77777777" w:rsidR="008C3511" w:rsidRPr="00D10A44" w:rsidRDefault="008C3511" w:rsidP="008C3511">
      <w:pPr>
        <w:spacing w:line="360" w:lineRule="auto"/>
        <w:jc w:val="center"/>
        <w:rPr>
          <w:rFonts w:ascii="標楷體" w:eastAsia="標楷體" w:hAnsi="標楷體"/>
          <w:b/>
          <w:kern w:val="0"/>
          <w:sz w:val="36"/>
          <w:szCs w:val="36"/>
        </w:rPr>
      </w:pPr>
    </w:p>
    <w:p w14:paraId="3B302573" w14:textId="77777777" w:rsidR="008C3511" w:rsidRPr="00D10A44" w:rsidRDefault="008C3511" w:rsidP="008C3511">
      <w:pPr>
        <w:pStyle w:val="af4"/>
        <w:spacing w:beforeLines="0" w:before="0" w:afterLines="50" w:after="180" w:line="240" w:lineRule="auto"/>
      </w:pPr>
      <w:r w:rsidRPr="00D10A44">
        <w:rPr>
          <w:rFonts w:ascii="Calibri" w:hAnsi="Calibri" w:cs="Calibri" w:hint="eastAsia"/>
        </w:rPr>
        <w:t>因</w:t>
      </w:r>
      <w:r w:rsidRPr="00D10A44">
        <w:rPr>
          <w:rFonts w:ascii="Calibri" w:hAnsi="Calibri" w:cs="Calibri"/>
        </w:rPr>
        <w:t>應本公司專案委外之相關廠商人員</w:t>
      </w:r>
      <w:r w:rsidRPr="00D10A44">
        <w:rPr>
          <w:rFonts w:ascii="Calibri" w:hAnsi="Calibri" w:cs="Calibri" w:hint="eastAsia"/>
        </w:rPr>
        <w:t>有</w:t>
      </w:r>
      <w:r w:rsidRPr="00D10A44">
        <w:rPr>
          <w:rFonts w:ascii="Calibri" w:hAnsi="Calibri" w:cs="Calibri"/>
        </w:rPr>
        <w:t>進駐於本公司</w:t>
      </w:r>
      <w:r w:rsidRPr="00D10A44">
        <w:t>工作之需求，訂定『委外</w:t>
      </w:r>
      <w:r w:rsidRPr="00D10A44">
        <w:rPr>
          <w:rFonts w:hint="eastAsia"/>
        </w:rPr>
        <w:t>(</w:t>
      </w:r>
      <w:r w:rsidRPr="00D10A44">
        <w:rPr>
          <w:rFonts w:hint="eastAsia"/>
        </w:rPr>
        <w:t>第</w:t>
      </w:r>
      <w:r w:rsidRPr="00D10A44">
        <w:t>三方</w:t>
      </w:r>
      <w:r w:rsidRPr="00D10A44">
        <w:rPr>
          <w:rFonts w:hint="eastAsia"/>
        </w:rPr>
        <w:t>)</w:t>
      </w:r>
      <w:r w:rsidRPr="00D10A44">
        <w:t>作業人員進駐工作規範』，納入</w:t>
      </w:r>
      <w:r w:rsidRPr="00D10A44">
        <w:rPr>
          <w:rFonts w:ascii="標楷體" w:hAnsi="標楷體" w:hint="eastAsia"/>
          <w:kern w:val="0"/>
        </w:rPr>
        <w:t>「群益金融集團」(以下簡稱本</w:t>
      </w:r>
      <w:r w:rsidRPr="00D10A44">
        <w:rPr>
          <w:rFonts w:ascii="標楷體" w:hAnsi="標楷體"/>
          <w:kern w:val="0"/>
        </w:rPr>
        <w:t>集團</w:t>
      </w:r>
      <w:r w:rsidRPr="00D10A44">
        <w:rPr>
          <w:rFonts w:ascii="標楷體" w:hAnsi="標楷體" w:hint="eastAsia"/>
          <w:kern w:val="0"/>
        </w:rPr>
        <w:t>）資</w:t>
      </w:r>
      <w:r w:rsidRPr="00D10A44">
        <w:rPr>
          <w:rFonts w:ascii="標楷體" w:hAnsi="標楷體"/>
          <w:kern w:val="0"/>
        </w:rPr>
        <w:t>訊</w:t>
      </w:r>
      <w:r w:rsidRPr="00D10A44">
        <w:t>安全</w:t>
      </w:r>
      <w:r w:rsidRPr="00D10A44">
        <w:rPr>
          <w:rFonts w:hint="eastAsia"/>
        </w:rPr>
        <w:t>相</w:t>
      </w:r>
      <w:r w:rsidRPr="00D10A44">
        <w:t>關規範管理。</w:t>
      </w:r>
    </w:p>
    <w:p w14:paraId="41197BFA" w14:textId="77777777" w:rsidR="008C3511" w:rsidRPr="00D10A44" w:rsidRDefault="008C3511" w:rsidP="008C3511">
      <w:pPr>
        <w:pStyle w:val="af4"/>
        <w:spacing w:beforeLines="0" w:before="0" w:afterLines="50" w:after="180" w:line="240" w:lineRule="auto"/>
      </w:pPr>
      <w:r w:rsidRPr="00D10A44">
        <w:rPr>
          <w:rFonts w:hint="eastAsia"/>
        </w:rPr>
        <w:t>工作規範包括人員進出安全、設備使用、網路資源使用與資料存取權限等規定，以利委外人員遵行。</w:t>
      </w:r>
    </w:p>
    <w:p w14:paraId="09B5FF70" w14:textId="77777777" w:rsidR="008C3511" w:rsidRPr="00D96AE4" w:rsidRDefault="008C3511" w:rsidP="008C3511">
      <w:pPr>
        <w:pStyle w:val="af0"/>
        <w:ind w:left="962" w:hanging="482"/>
        <w:rPr>
          <w:rFonts w:ascii="標楷體" w:eastAsia="標楷體" w:hAnsi="標楷體"/>
        </w:rPr>
      </w:pPr>
      <w:r w:rsidRPr="00D96AE4">
        <w:rPr>
          <w:rFonts w:ascii="標楷體" w:eastAsia="標楷體" w:hAnsi="標楷體" w:hint="eastAsia"/>
        </w:rPr>
        <w:t>專案</w:t>
      </w:r>
      <w:r w:rsidRPr="00D96AE4">
        <w:rPr>
          <w:rFonts w:ascii="標楷體" w:eastAsia="標楷體" w:hAnsi="標楷體"/>
        </w:rPr>
        <w:t>名稱：</w:t>
      </w:r>
    </w:p>
    <w:p w14:paraId="26152875" w14:textId="77777777" w:rsidR="008C3511" w:rsidRPr="00D96AE4" w:rsidRDefault="008C3511" w:rsidP="008C3511">
      <w:pPr>
        <w:pStyle w:val="af0"/>
        <w:ind w:left="962" w:hanging="482"/>
        <w:rPr>
          <w:rFonts w:ascii="標楷體" w:eastAsia="標楷體" w:hAnsi="標楷體"/>
        </w:rPr>
      </w:pPr>
      <w:r w:rsidRPr="00D96AE4">
        <w:rPr>
          <w:rFonts w:ascii="標楷體" w:eastAsia="標楷體" w:hAnsi="標楷體" w:hint="eastAsia"/>
        </w:rPr>
        <w:t>專案執行期間：自     年    月    日  迄     年    月    日止。</w:t>
      </w:r>
    </w:p>
    <w:p w14:paraId="14BDCFE5" w14:textId="77777777" w:rsidR="008C3511" w:rsidRPr="006C1C15" w:rsidRDefault="008C3511" w:rsidP="00BC6F54">
      <w:pPr>
        <w:pStyle w:val="1"/>
        <w:numPr>
          <w:ilvl w:val="0"/>
          <w:numId w:val="9"/>
        </w:numPr>
        <w:tabs>
          <w:tab w:val="clear" w:pos="480"/>
        </w:tabs>
        <w:spacing w:line="400" w:lineRule="exact"/>
      </w:pPr>
      <w:r w:rsidRPr="006C1C15">
        <w:t>人</w:t>
      </w:r>
      <w:r>
        <w:t>員進出安全</w:t>
      </w:r>
    </w:p>
    <w:p w14:paraId="50DD514B" w14:textId="77777777" w:rsidR="008C3511" w:rsidRPr="00BB137D" w:rsidRDefault="008C3511" w:rsidP="00BC6F54">
      <w:pPr>
        <w:numPr>
          <w:ilvl w:val="0"/>
          <w:numId w:val="10"/>
        </w:numPr>
        <w:ind w:left="1276" w:hanging="851"/>
        <w:rPr>
          <w:rFonts w:ascii="標楷體" w:eastAsia="標楷體" w:hAnsi="標楷體"/>
        </w:rPr>
      </w:pPr>
      <w:r w:rsidRPr="00BB137D">
        <w:rPr>
          <w:rFonts w:ascii="標楷體" w:eastAsia="標楷體" w:hAnsi="標楷體"/>
        </w:rPr>
        <w:t>委外負責單位於委外作業人員進駐本集團，如需長期進駐須與管理部人力資源室及總務室協調委外進駐之相關事宜，例如：臨時識別證之申請，門禁設定與人員座位環境之安排</w:t>
      </w:r>
      <w:r>
        <w:rPr>
          <w:rFonts w:ascii="標楷體" w:eastAsia="標楷體" w:hAnsi="標楷體"/>
        </w:rPr>
        <w:t>…</w:t>
      </w:r>
      <w:r w:rsidRPr="00BB137D">
        <w:rPr>
          <w:rFonts w:ascii="標楷體" w:eastAsia="標楷體" w:hAnsi="標楷體"/>
        </w:rPr>
        <w:t>等。</w:t>
      </w:r>
    </w:p>
    <w:p w14:paraId="55848090" w14:textId="77777777" w:rsidR="008C3511" w:rsidRPr="00BB137D" w:rsidRDefault="008C3511" w:rsidP="00BC6F54">
      <w:pPr>
        <w:numPr>
          <w:ilvl w:val="0"/>
          <w:numId w:val="10"/>
        </w:numPr>
        <w:ind w:left="1276" w:hanging="851"/>
        <w:rPr>
          <w:rFonts w:ascii="標楷體" w:eastAsia="標楷體" w:hAnsi="標楷體"/>
        </w:rPr>
      </w:pPr>
      <w:r w:rsidRPr="00BB137D">
        <w:rPr>
          <w:rFonts w:ascii="標楷體" w:eastAsia="標楷體" w:hAnsi="標楷體" w:hint="eastAsia"/>
        </w:rPr>
        <w:t>委外人員進入本集團大樓必須配戴集團之識別證，置於身上明顯之處。</w:t>
      </w:r>
    </w:p>
    <w:p w14:paraId="5744F7BE" w14:textId="77777777" w:rsidR="008C3511" w:rsidRPr="00BB137D" w:rsidRDefault="008C3511" w:rsidP="00BC6F54">
      <w:pPr>
        <w:numPr>
          <w:ilvl w:val="0"/>
          <w:numId w:val="10"/>
        </w:numPr>
        <w:ind w:left="1276" w:hanging="851"/>
        <w:rPr>
          <w:rFonts w:ascii="標楷體" w:eastAsia="標楷體" w:hAnsi="標楷體"/>
        </w:rPr>
      </w:pPr>
      <w:r w:rsidRPr="00BB137D">
        <w:rPr>
          <w:rFonts w:ascii="標楷體" w:eastAsia="標楷體" w:hAnsi="標楷體" w:hint="eastAsia"/>
        </w:rPr>
        <w:t>委外人員進出其他工作場所（非專案指定之工作場所），必須由本集團專案負責之單位主管指派人員陪同。</w:t>
      </w:r>
    </w:p>
    <w:p w14:paraId="0BE10F4A" w14:textId="77777777" w:rsidR="008C3511" w:rsidRPr="00BB137D" w:rsidRDefault="008C3511" w:rsidP="00BC6F54">
      <w:pPr>
        <w:numPr>
          <w:ilvl w:val="0"/>
          <w:numId w:val="10"/>
        </w:numPr>
        <w:ind w:left="1276" w:hanging="851"/>
        <w:rPr>
          <w:rFonts w:ascii="標楷體" w:eastAsia="標楷體" w:hAnsi="標楷體"/>
        </w:rPr>
      </w:pPr>
      <w:r w:rsidRPr="00BB137D">
        <w:rPr>
          <w:rFonts w:ascii="標楷體" w:eastAsia="標楷體" w:hAnsi="標楷體" w:hint="eastAsia"/>
        </w:rPr>
        <w:t>委外人員於非工作時間（含假日），進出本集團大樓，必須事前向本集團專案負責單位之主管報備，由本集團專案負責之單位主管指派人員陪同。</w:t>
      </w:r>
    </w:p>
    <w:p w14:paraId="54144680" w14:textId="77777777" w:rsidR="008C3511" w:rsidRPr="00BB137D" w:rsidRDefault="008C3511" w:rsidP="00BC6F54">
      <w:pPr>
        <w:numPr>
          <w:ilvl w:val="0"/>
          <w:numId w:val="10"/>
        </w:numPr>
        <w:ind w:left="1276" w:hanging="851"/>
        <w:rPr>
          <w:rFonts w:ascii="標楷體" w:eastAsia="標楷體" w:hAnsi="標楷體"/>
        </w:rPr>
      </w:pPr>
      <w:r w:rsidRPr="00BB137D">
        <w:rPr>
          <w:rFonts w:ascii="標楷體" w:eastAsia="標楷體" w:hAnsi="標楷體" w:hint="eastAsia"/>
        </w:rPr>
        <w:t>委外人員不得進入本集團資訊機房，如有情急之必要，必須向本集團負責資訊機房管理之單位主管提出申請，經確認同意，由該單位指派專人陪同，並填寫《機房門禁進出管制表》記載進入原因及工作內容和進出時間並簽名。</w:t>
      </w:r>
    </w:p>
    <w:p w14:paraId="28E17451" w14:textId="77777777" w:rsidR="008C3511" w:rsidRPr="006C1C15" w:rsidRDefault="008C3511" w:rsidP="00BC6F54">
      <w:pPr>
        <w:pStyle w:val="1"/>
        <w:numPr>
          <w:ilvl w:val="0"/>
          <w:numId w:val="9"/>
        </w:numPr>
        <w:tabs>
          <w:tab w:val="clear" w:pos="480"/>
        </w:tabs>
        <w:spacing w:line="400" w:lineRule="exact"/>
        <w:ind w:left="1261" w:hanging="1261"/>
      </w:pPr>
      <w:r w:rsidRPr="006C1C15">
        <w:rPr>
          <w:rFonts w:hint="eastAsia"/>
        </w:rPr>
        <w:t>設備使用：</w:t>
      </w:r>
    </w:p>
    <w:p w14:paraId="6C381CC4" w14:textId="77777777" w:rsidR="008C3511" w:rsidRPr="00BB137D" w:rsidRDefault="008C3511" w:rsidP="00BC6F54">
      <w:pPr>
        <w:numPr>
          <w:ilvl w:val="0"/>
          <w:numId w:val="11"/>
        </w:numPr>
        <w:ind w:left="1276" w:hanging="796"/>
        <w:rPr>
          <w:rFonts w:ascii="標楷體" w:eastAsia="標楷體" w:hAnsi="標楷體"/>
        </w:rPr>
      </w:pPr>
      <w:r w:rsidRPr="00BB137D">
        <w:rPr>
          <w:rFonts w:ascii="標楷體" w:eastAsia="標楷體" w:hAnsi="標楷體" w:hint="eastAsia"/>
        </w:rPr>
        <w:t>委外人員於工作場所使用之電腦設備，統一由本集團提供並維護使其能正常工作。</w:t>
      </w:r>
    </w:p>
    <w:p w14:paraId="3FB48723" w14:textId="77777777" w:rsidR="008C3511" w:rsidRPr="00BB137D" w:rsidRDefault="008C3511" w:rsidP="00BC6F54">
      <w:pPr>
        <w:numPr>
          <w:ilvl w:val="0"/>
          <w:numId w:val="11"/>
        </w:numPr>
        <w:ind w:left="1276" w:hanging="796"/>
        <w:rPr>
          <w:rFonts w:ascii="標楷體" w:eastAsia="標楷體" w:hAnsi="標楷體"/>
        </w:rPr>
      </w:pPr>
      <w:r w:rsidRPr="00BB137D">
        <w:rPr>
          <w:rFonts w:ascii="標楷體" w:eastAsia="標楷體" w:hAnsi="標楷體" w:hint="eastAsia"/>
        </w:rPr>
        <w:t>委外人員使用非本公提供之電腦設備（如：手提電腦），必須並經由本集團人員確認符合下列事項始得連接本集團網路環境，始得在本集團專案場所作業。</w:t>
      </w:r>
    </w:p>
    <w:p w14:paraId="0BB10DFA" w14:textId="77777777" w:rsidR="008C3511" w:rsidRPr="00BB137D" w:rsidRDefault="008C3511" w:rsidP="00BC6F54">
      <w:pPr>
        <w:numPr>
          <w:ilvl w:val="0"/>
          <w:numId w:val="14"/>
        </w:numPr>
        <w:ind w:left="1701" w:hanging="338"/>
        <w:rPr>
          <w:rFonts w:ascii="標楷體" w:eastAsia="標楷體" w:hAnsi="標楷體"/>
        </w:rPr>
      </w:pPr>
      <w:r w:rsidRPr="00BB137D">
        <w:rPr>
          <w:rFonts w:ascii="標楷體" w:eastAsia="標楷體" w:hAnsi="標楷體"/>
        </w:rPr>
        <w:t>安裝防毒軟體（例如</w:t>
      </w:r>
      <w:r w:rsidRPr="00BB137D">
        <w:rPr>
          <w:rFonts w:ascii="標楷體" w:eastAsia="標楷體" w:hAnsi="標楷體" w:hint="eastAsia"/>
        </w:rPr>
        <w:t>：</w:t>
      </w:r>
      <w:r w:rsidRPr="00BB137D">
        <w:rPr>
          <w:rFonts w:ascii="標楷體" w:eastAsia="標楷體" w:hAnsi="標楷體"/>
        </w:rPr>
        <w:t>Trend</w:t>
      </w:r>
      <w:r>
        <w:rPr>
          <w:rFonts w:ascii="標楷體" w:eastAsia="標楷體" w:hAnsi="標楷體"/>
        </w:rPr>
        <w:t>micro</w:t>
      </w:r>
      <w:r w:rsidRPr="00BB137D">
        <w:rPr>
          <w:rFonts w:ascii="標楷體" w:eastAsia="標楷體" w:hAnsi="標楷體"/>
        </w:rPr>
        <w:t xml:space="preserve"> </w:t>
      </w:r>
      <w:r>
        <w:rPr>
          <w:rFonts w:ascii="標楷體" w:eastAsia="標楷體" w:hAnsi="標楷體" w:hint="eastAsia"/>
        </w:rPr>
        <w:t>Ap</w:t>
      </w:r>
      <w:r>
        <w:rPr>
          <w:rFonts w:ascii="標楷體" w:eastAsia="標楷體" w:hAnsi="標楷體"/>
        </w:rPr>
        <w:t>exone</w:t>
      </w:r>
      <w:r w:rsidRPr="00BB137D">
        <w:rPr>
          <w:rFonts w:ascii="標楷體" w:eastAsia="標楷體" w:hAnsi="標楷體"/>
        </w:rPr>
        <w:t>），並更新至最新病毒碼。</w:t>
      </w:r>
    </w:p>
    <w:p w14:paraId="2271F581" w14:textId="77777777" w:rsidR="008C3511" w:rsidRPr="00BB137D" w:rsidRDefault="008C3511" w:rsidP="00BC6F54">
      <w:pPr>
        <w:numPr>
          <w:ilvl w:val="0"/>
          <w:numId w:val="14"/>
        </w:numPr>
        <w:ind w:left="1701" w:hanging="338"/>
        <w:rPr>
          <w:rFonts w:ascii="標楷體" w:eastAsia="標楷體" w:hAnsi="標楷體"/>
        </w:rPr>
      </w:pPr>
      <w:r w:rsidRPr="00BB137D">
        <w:rPr>
          <w:rFonts w:ascii="標楷體" w:eastAsia="標楷體" w:hAnsi="標楷體" w:hint="eastAsia"/>
        </w:rPr>
        <w:t>更新安全修正程式至最新版本。</w:t>
      </w:r>
    </w:p>
    <w:p w14:paraId="08E42CDC" w14:textId="77777777" w:rsidR="008C3511" w:rsidRPr="00BB137D" w:rsidRDefault="008C3511" w:rsidP="00BC6F54">
      <w:pPr>
        <w:numPr>
          <w:ilvl w:val="0"/>
          <w:numId w:val="14"/>
        </w:numPr>
        <w:ind w:left="1701" w:hanging="338"/>
        <w:rPr>
          <w:rFonts w:ascii="標楷體" w:eastAsia="標楷體" w:hAnsi="標楷體"/>
        </w:rPr>
      </w:pPr>
      <w:r w:rsidRPr="00BB137D">
        <w:rPr>
          <w:rFonts w:ascii="標楷體" w:eastAsia="標楷體" w:hAnsi="標楷體" w:hint="eastAsia"/>
        </w:rPr>
        <w:lastRenderedPageBreak/>
        <w:t>電腦本機Administrator或Root密碼不得為空白或簡單密碼（例如：123）。</w:t>
      </w:r>
    </w:p>
    <w:p w14:paraId="3499A2FA" w14:textId="77777777" w:rsidR="008C3511" w:rsidRPr="006C1C15" w:rsidRDefault="008C3511" w:rsidP="00BC6F54">
      <w:pPr>
        <w:pStyle w:val="1"/>
        <w:numPr>
          <w:ilvl w:val="0"/>
          <w:numId w:val="9"/>
        </w:numPr>
        <w:tabs>
          <w:tab w:val="clear" w:pos="480"/>
        </w:tabs>
        <w:spacing w:line="400" w:lineRule="exact"/>
        <w:ind w:left="1261" w:hanging="1261"/>
      </w:pPr>
      <w:r w:rsidRPr="006C1C15">
        <w:rPr>
          <w:rFonts w:hint="eastAsia"/>
        </w:rPr>
        <w:t>網路資源使用：</w:t>
      </w:r>
    </w:p>
    <w:p w14:paraId="050E2D5C" w14:textId="77777777" w:rsidR="008C3511" w:rsidRPr="00BB137D" w:rsidRDefault="008C3511" w:rsidP="00BC6F54">
      <w:pPr>
        <w:numPr>
          <w:ilvl w:val="0"/>
          <w:numId w:val="12"/>
        </w:numPr>
        <w:ind w:left="1134" w:hanging="567"/>
        <w:rPr>
          <w:rFonts w:ascii="標楷體" w:eastAsia="標楷體" w:hAnsi="標楷體"/>
        </w:rPr>
      </w:pPr>
      <w:r w:rsidRPr="00BB137D">
        <w:rPr>
          <w:rFonts w:ascii="標楷體" w:eastAsia="標楷體" w:hAnsi="標楷體" w:hint="eastAsia"/>
        </w:rPr>
        <w:t>委外人員如有利用集團網路資源連線網際網路（Internet）之需求，必須事前向本集團專案負責單位之主管報備，經同意由本集團資訊人員設定環境後得連線網際網路（Internet）。</w:t>
      </w:r>
    </w:p>
    <w:p w14:paraId="0BEEE26A" w14:textId="77777777" w:rsidR="008C3511" w:rsidRPr="00BB137D" w:rsidRDefault="008C3511" w:rsidP="00BC6F54">
      <w:pPr>
        <w:numPr>
          <w:ilvl w:val="0"/>
          <w:numId w:val="12"/>
        </w:numPr>
        <w:ind w:left="1134" w:hanging="567"/>
        <w:rPr>
          <w:rFonts w:ascii="標楷體" w:eastAsia="標楷體" w:hAnsi="標楷體"/>
        </w:rPr>
      </w:pPr>
      <w:r w:rsidRPr="00BB137D">
        <w:rPr>
          <w:rFonts w:ascii="標楷體" w:eastAsia="標楷體" w:hAnsi="標楷體" w:hint="eastAsia"/>
        </w:rPr>
        <w:t>嚴禁委外人員利用網際網路（Internet）瀏覽色情網站或下載電子音樂檔（例如：MP3）、電影檔（例如：MPGE、AVI、DAT）…等，可能觸犯著作權法之檔案或線上遊戲之連結。</w:t>
      </w:r>
    </w:p>
    <w:p w14:paraId="6670B4A1" w14:textId="77777777" w:rsidR="008C3511" w:rsidRPr="00BB137D" w:rsidRDefault="008C3511" w:rsidP="00BC6F54">
      <w:pPr>
        <w:numPr>
          <w:ilvl w:val="0"/>
          <w:numId w:val="12"/>
        </w:numPr>
        <w:ind w:left="1134" w:hanging="567"/>
        <w:rPr>
          <w:rFonts w:ascii="標楷體" w:eastAsia="標楷體" w:hAnsi="標楷體"/>
        </w:rPr>
      </w:pPr>
      <w:r w:rsidRPr="00BB137D">
        <w:rPr>
          <w:rFonts w:ascii="標楷體" w:eastAsia="標楷體" w:hAnsi="標楷體" w:hint="eastAsia"/>
        </w:rPr>
        <w:t>委外人員變更或新增網路節點（或設備）或自行攜帶網路設備於專案工作場所使用，需事前向本集團專案負責單位之主管報備，同意後始得使用。</w:t>
      </w:r>
    </w:p>
    <w:p w14:paraId="0CCE6034" w14:textId="77777777" w:rsidR="008C3511" w:rsidRPr="006C1C15" w:rsidRDefault="008C3511" w:rsidP="00BC6F54">
      <w:pPr>
        <w:pStyle w:val="1"/>
        <w:numPr>
          <w:ilvl w:val="0"/>
          <w:numId w:val="9"/>
        </w:numPr>
        <w:tabs>
          <w:tab w:val="clear" w:pos="480"/>
        </w:tabs>
        <w:spacing w:line="400" w:lineRule="exact"/>
        <w:ind w:left="1261" w:hanging="1261"/>
      </w:pPr>
      <w:r w:rsidRPr="006C1C15">
        <w:rPr>
          <w:rFonts w:hint="eastAsia"/>
        </w:rPr>
        <w:t>資料存取權限：</w:t>
      </w:r>
    </w:p>
    <w:p w14:paraId="644D6AF4" w14:textId="77777777" w:rsidR="008C3511" w:rsidRPr="00BB137D" w:rsidRDefault="008C3511" w:rsidP="00BC6F54">
      <w:pPr>
        <w:numPr>
          <w:ilvl w:val="0"/>
          <w:numId w:val="13"/>
        </w:numPr>
        <w:ind w:left="1134" w:hanging="567"/>
        <w:rPr>
          <w:rFonts w:ascii="標楷體" w:eastAsia="標楷體" w:hAnsi="標楷體"/>
        </w:rPr>
      </w:pPr>
      <w:r w:rsidRPr="00BB137D">
        <w:rPr>
          <w:rFonts w:ascii="標楷體" w:eastAsia="標楷體" w:hAnsi="標楷體" w:hint="eastAsia"/>
        </w:rPr>
        <w:t>專案成員不得存取或企圖以不正當之方法存取未授權之檔案或資料。</w:t>
      </w:r>
    </w:p>
    <w:p w14:paraId="090CF819" w14:textId="77777777" w:rsidR="008C3511" w:rsidRPr="00BB137D" w:rsidRDefault="008C3511" w:rsidP="00BC6F54">
      <w:pPr>
        <w:numPr>
          <w:ilvl w:val="0"/>
          <w:numId w:val="13"/>
        </w:numPr>
        <w:ind w:left="1134" w:hanging="567"/>
        <w:rPr>
          <w:rFonts w:ascii="標楷體" w:eastAsia="標楷體" w:hAnsi="標楷體"/>
        </w:rPr>
      </w:pPr>
      <w:r w:rsidRPr="00BB137D">
        <w:rPr>
          <w:rFonts w:ascii="標楷體" w:eastAsia="標楷體" w:hAnsi="標楷體" w:hint="eastAsia"/>
        </w:rPr>
        <w:t>為避免電腦病毒傳染及保障本集團資料安全，嚴禁使用不明來源的磁片及光碟片，同時電腦亦不得存放不明資料或軟體。</w:t>
      </w:r>
    </w:p>
    <w:p w14:paraId="5196884F" w14:textId="77777777" w:rsidR="008C3511" w:rsidRDefault="008C3511" w:rsidP="008C3511">
      <w:pPr>
        <w:spacing w:beforeLines="50" w:before="180" w:afterLines="50" w:after="180"/>
        <w:rPr>
          <w:rFonts w:ascii="標楷體" w:eastAsia="標楷體" w:hAnsi="標楷體"/>
        </w:rPr>
      </w:pPr>
      <w:r w:rsidRPr="00BB137D">
        <w:rPr>
          <w:rFonts w:ascii="標楷體" w:eastAsia="標楷體" w:hAnsi="標楷體" w:hint="eastAsia"/>
        </w:rPr>
        <w:t>以上所述之工作規範，經委外專案成立後實施，委外人員進駐本集團時由委外人員簽署並同意《委外作業人員進駐之工作規範》及《委外作業人員保密合約》若有違反此規定依委外專案合約所定訂之罰則規定辦理。</w:t>
      </w:r>
    </w:p>
    <w:p w14:paraId="16F82581" w14:textId="77777777" w:rsidR="008C3511" w:rsidRPr="00F83F40" w:rsidRDefault="008C3511" w:rsidP="008C3511">
      <w:pPr>
        <w:spacing w:beforeLines="50" w:before="180" w:afterLines="50" w:after="180"/>
        <w:rPr>
          <w:rFonts w:ascii="標楷體" w:eastAsia="標楷體" w:hAnsi="標楷體"/>
        </w:rPr>
      </w:pPr>
    </w:p>
    <w:p w14:paraId="48C3816E" w14:textId="77777777" w:rsidR="008C3511" w:rsidRPr="006C1C15" w:rsidRDefault="008C3511" w:rsidP="008C3511">
      <w:pPr>
        <w:tabs>
          <w:tab w:val="left" w:leader="underscore" w:pos="5040"/>
        </w:tabs>
        <w:adjustRightInd w:val="0"/>
        <w:snapToGrid w:val="0"/>
        <w:spacing w:afterLines="50" w:after="180"/>
        <w:jc w:val="both"/>
        <w:rPr>
          <w:rFonts w:ascii="標楷體" w:eastAsia="標楷體" w:hAnsi="標楷體"/>
        </w:rPr>
      </w:pPr>
      <w:r w:rsidRPr="006C1C15">
        <w:rPr>
          <w:rFonts w:ascii="標楷體" w:eastAsia="標楷體" w:hAnsi="標楷體" w:hint="eastAsia"/>
        </w:rPr>
        <w:t>委外人員：</w:t>
      </w:r>
      <w:r w:rsidRPr="006C1C15">
        <w:rPr>
          <w:rFonts w:ascii="標楷體" w:eastAsia="標楷體" w:hAnsi="標楷體" w:hint="eastAsia"/>
        </w:rPr>
        <w:tab/>
        <w:t>（簽名或蓋章）</w:t>
      </w:r>
    </w:p>
    <w:p w14:paraId="0F494250" w14:textId="77777777" w:rsidR="008C3511" w:rsidRPr="006C1C15" w:rsidRDefault="008C3511" w:rsidP="008C3511">
      <w:pPr>
        <w:tabs>
          <w:tab w:val="left" w:leader="underscore" w:pos="5280"/>
        </w:tabs>
        <w:adjustRightInd w:val="0"/>
        <w:snapToGrid w:val="0"/>
        <w:spacing w:afterLines="50" w:after="180"/>
        <w:jc w:val="both"/>
        <w:rPr>
          <w:rFonts w:ascii="標楷體" w:eastAsia="標楷體" w:hAnsi="標楷體"/>
        </w:rPr>
      </w:pPr>
      <w:r w:rsidRPr="006C1C15">
        <w:rPr>
          <w:rFonts w:ascii="標楷體" w:eastAsia="標楷體" w:hAnsi="標楷體" w:hint="eastAsia"/>
        </w:rPr>
        <w:t>公司名稱：</w:t>
      </w:r>
      <w:r w:rsidRPr="006C1C15">
        <w:rPr>
          <w:rFonts w:ascii="標楷體" w:eastAsia="標楷體" w:hAnsi="標楷體" w:hint="eastAsia"/>
        </w:rPr>
        <w:tab/>
        <w:t>職    稱：_______________</w:t>
      </w:r>
    </w:p>
    <w:p w14:paraId="0881B961" w14:textId="77777777" w:rsidR="008C3511" w:rsidRPr="006C1C15" w:rsidRDefault="008C3511" w:rsidP="008C3511">
      <w:pPr>
        <w:tabs>
          <w:tab w:val="left" w:leader="underscore" w:pos="5040"/>
        </w:tabs>
        <w:adjustRightInd w:val="0"/>
        <w:snapToGrid w:val="0"/>
        <w:spacing w:afterLines="50" w:after="180"/>
        <w:jc w:val="both"/>
        <w:rPr>
          <w:rFonts w:ascii="標楷體" w:eastAsia="標楷體" w:hAnsi="標楷體"/>
        </w:rPr>
      </w:pPr>
      <w:r w:rsidRPr="006C1C15">
        <w:rPr>
          <w:rFonts w:ascii="標楷體" w:eastAsia="標楷體" w:hAnsi="標楷體" w:hint="eastAsia"/>
        </w:rPr>
        <w:t>通訊地址：</w:t>
      </w:r>
      <w:r w:rsidRPr="006C1C15">
        <w:rPr>
          <w:rFonts w:ascii="標楷體" w:eastAsia="標楷體" w:hAnsi="標楷體" w:hint="eastAsia"/>
        </w:rPr>
        <w:tab/>
      </w:r>
    </w:p>
    <w:p w14:paraId="73B16832" w14:textId="77777777" w:rsidR="008C3511" w:rsidRDefault="008C3511" w:rsidP="008C3511">
      <w:pPr>
        <w:tabs>
          <w:tab w:val="left" w:leader="underscore" w:pos="5040"/>
        </w:tabs>
        <w:adjustRightInd w:val="0"/>
        <w:snapToGrid w:val="0"/>
        <w:spacing w:afterLines="50" w:after="180"/>
        <w:jc w:val="both"/>
        <w:rPr>
          <w:rFonts w:ascii="標楷體" w:eastAsia="標楷體" w:hAnsi="標楷體"/>
        </w:rPr>
      </w:pPr>
      <w:r w:rsidRPr="006C1C15">
        <w:rPr>
          <w:rFonts w:ascii="標楷體" w:eastAsia="標楷體" w:hAnsi="標楷體" w:hint="eastAsia"/>
        </w:rPr>
        <w:t>電    話：</w:t>
      </w:r>
      <w:r w:rsidRPr="006C1C15">
        <w:rPr>
          <w:rFonts w:ascii="標楷體" w:eastAsia="標楷體" w:hAnsi="標楷體" w:hint="eastAsia"/>
        </w:rPr>
        <w:tab/>
      </w:r>
    </w:p>
    <w:p w14:paraId="77F73B93" w14:textId="77777777" w:rsidR="008C3511" w:rsidRPr="006C1C15" w:rsidRDefault="008C3511" w:rsidP="008C3511">
      <w:pPr>
        <w:tabs>
          <w:tab w:val="left" w:leader="underscore" w:pos="5040"/>
        </w:tabs>
        <w:adjustRightInd w:val="0"/>
        <w:snapToGrid w:val="0"/>
        <w:spacing w:afterLines="50" w:after="180"/>
        <w:jc w:val="both"/>
        <w:rPr>
          <w:rFonts w:ascii="標楷體" w:eastAsia="標楷體" w:hAnsi="標楷體"/>
        </w:rPr>
      </w:pPr>
      <w:r w:rsidRPr="006C1C15">
        <w:rPr>
          <w:rFonts w:ascii="標楷體" w:eastAsia="標楷體" w:hAnsi="標楷體" w:hint="eastAsia"/>
        </w:rPr>
        <w:t>日期：</w:t>
      </w:r>
      <w:r w:rsidRPr="006C1C15">
        <w:rPr>
          <w:rFonts w:ascii="標楷體" w:eastAsia="標楷體" w:hAnsi="標楷體"/>
          <w:u w:val="single"/>
        </w:rPr>
        <w:t xml:space="preserve">      </w:t>
      </w:r>
      <w:r w:rsidRPr="006C1C15">
        <w:rPr>
          <w:rFonts w:ascii="標楷體" w:eastAsia="標楷體" w:hAnsi="標楷體" w:hint="eastAsia"/>
        </w:rPr>
        <w:t>年</w:t>
      </w:r>
      <w:r w:rsidRPr="006C1C15">
        <w:rPr>
          <w:rFonts w:ascii="標楷體" w:eastAsia="標楷體" w:hAnsi="標楷體"/>
          <w:u w:val="single"/>
        </w:rPr>
        <w:t xml:space="preserve">   </w:t>
      </w:r>
      <w:r w:rsidRPr="006C1C15">
        <w:rPr>
          <w:rFonts w:ascii="標楷體" w:eastAsia="標楷體" w:hAnsi="標楷體" w:hint="eastAsia"/>
          <w:u w:val="single"/>
        </w:rPr>
        <w:t xml:space="preserve"> </w:t>
      </w:r>
      <w:r w:rsidRPr="006C1C15">
        <w:rPr>
          <w:rFonts w:ascii="標楷體" w:eastAsia="標楷體" w:hAnsi="標楷體"/>
          <w:u w:val="single"/>
        </w:rPr>
        <w:t xml:space="preserve">  </w:t>
      </w:r>
      <w:r>
        <w:rPr>
          <w:rFonts w:ascii="標楷體" w:eastAsia="標楷體" w:hAnsi="標楷體"/>
          <w:u w:val="single"/>
        </w:rPr>
        <w:t xml:space="preserve">  </w:t>
      </w:r>
      <w:r w:rsidRPr="006C1C15">
        <w:rPr>
          <w:rFonts w:ascii="標楷體" w:eastAsia="標楷體" w:hAnsi="標楷體" w:hint="eastAsia"/>
        </w:rPr>
        <w:t>月</w:t>
      </w:r>
      <w:r w:rsidRPr="006C1C15">
        <w:rPr>
          <w:rFonts w:ascii="標楷體" w:eastAsia="標楷體" w:hAnsi="標楷體"/>
          <w:u w:val="single"/>
        </w:rPr>
        <w:t xml:space="preserve">  </w:t>
      </w:r>
      <w:r w:rsidRPr="006C1C15">
        <w:rPr>
          <w:rFonts w:ascii="標楷體" w:eastAsia="標楷體" w:hAnsi="標楷體" w:hint="eastAsia"/>
          <w:u w:val="single"/>
        </w:rPr>
        <w:t xml:space="preserve">   </w:t>
      </w:r>
      <w:r w:rsidRPr="006C1C15">
        <w:rPr>
          <w:rFonts w:ascii="標楷體" w:eastAsia="標楷體" w:hAnsi="標楷體"/>
          <w:u w:val="single"/>
        </w:rPr>
        <w:t xml:space="preserve"> </w:t>
      </w:r>
      <w:r>
        <w:rPr>
          <w:rFonts w:ascii="標楷體" w:eastAsia="標楷體" w:hAnsi="標楷體"/>
          <w:u w:val="single"/>
        </w:rPr>
        <w:t xml:space="preserve">  </w:t>
      </w:r>
      <w:r w:rsidRPr="00F83F40">
        <w:rPr>
          <w:rFonts w:ascii="標楷體" w:eastAsia="標楷體" w:hAnsi="標楷體" w:hint="eastAsia"/>
        </w:rPr>
        <w:t>日</w:t>
      </w:r>
    </w:p>
    <w:p w14:paraId="41095945" w14:textId="77777777" w:rsidR="00040621" w:rsidRPr="000A4992" w:rsidRDefault="00040621" w:rsidP="00040621">
      <w:pPr>
        <w:adjustRightInd w:val="0"/>
        <w:snapToGrid w:val="0"/>
        <w:spacing w:afterLines="200" w:after="720" w:line="240" w:lineRule="atLeast"/>
      </w:pPr>
    </w:p>
    <w:p w14:paraId="708A461F" w14:textId="49580191" w:rsidR="00040621" w:rsidRDefault="00040621" w:rsidP="00040621"/>
    <w:p w14:paraId="5040E0BB" w14:textId="63FA4398" w:rsidR="00F51733" w:rsidRDefault="00F51733" w:rsidP="00040621"/>
    <w:p w14:paraId="12FFFA02" w14:textId="0126E5C3" w:rsidR="00F51733" w:rsidRDefault="00F51733" w:rsidP="00040621"/>
    <w:p w14:paraId="4C4924CF" w14:textId="2D15F12B" w:rsidR="00F51733" w:rsidRDefault="00F51733" w:rsidP="00040621"/>
    <w:p w14:paraId="3F8392A6" w14:textId="77777777" w:rsidR="00F51733" w:rsidRDefault="00F51733" w:rsidP="00F51733">
      <w:pPr>
        <w:spacing w:line="360" w:lineRule="auto"/>
        <w:jc w:val="center"/>
        <w:rPr>
          <w:rFonts w:ascii="標楷體" w:eastAsia="標楷體" w:hAnsi="標楷體"/>
          <w:b/>
          <w:kern w:val="0"/>
          <w:sz w:val="36"/>
          <w:szCs w:val="36"/>
        </w:rPr>
        <w:sectPr w:rsidR="00F51733" w:rsidSect="00966BF1">
          <w:headerReference w:type="default" r:id="rId17"/>
          <w:pgSz w:w="11906" w:h="16838"/>
          <w:pgMar w:top="1418" w:right="1418" w:bottom="1418" w:left="1418" w:header="851" w:footer="992" w:gutter="0"/>
          <w:cols w:space="425"/>
          <w:docGrid w:type="lines" w:linePitch="360"/>
        </w:sectPr>
      </w:pPr>
    </w:p>
    <w:p w14:paraId="69601FF2" w14:textId="77777777" w:rsidR="00F51733" w:rsidRPr="00AD0E18" w:rsidRDefault="00F51733" w:rsidP="00F51733">
      <w:pPr>
        <w:spacing w:line="360" w:lineRule="auto"/>
        <w:jc w:val="center"/>
        <w:rPr>
          <w:rFonts w:asciiTheme="minorHAnsi" w:eastAsia="標楷體" w:hAnsiTheme="minorHAnsi" w:cstheme="minorHAnsi"/>
        </w:rPr>
      </w:pPr>
      <w:r w:rsidRPr="00AD0E18">
        <w:rPr>
          <w:rFonts w:ascii="標楷體" w:eastAsia="標楷體" w:hAnsi="標楷體"/>
          <w:b/>
          <w:kern w:val="0"/>
          <w:sz w:val="36"/>
          <w:szCs w:val="36"/>
        </w:rPr>
        <w:lastRenderedPageBreak/>
        <w:t xml:space="preserve">群益金鼎證券股份有限公司 </w:t>
      </w:r>
      <w:r>
        <w:rPr>
          <w:rFonts w:ascii="標楷體" w:eastAsia="標楷體" w:hAnsi="標楷體"/>
          <w:b/>
          <w:kern w:val="0"/>
          <w:sz w:val="36"/>
          <w:szCs w:val="36"/>
        </w:rPr>
        <w:br/>
      </w:r>
      <w:r w:rsidRPr="00453467">
        <w:rPr>
          <w:rFonts w:ascii="標楷體" w:eastAsia="標楷體" w:hAnsi="標楷體" w:hint="eastAsia"/>
          <w:b/>
          <w:kern w:val="0"/>
          <w:sz w:val="36"/>
          <w:szCs w:val="36"/>
        </w:rPr>
        <w:t>附件六：</w:t>
      </w:r>
      <w:r w:rsidRPr="00AD0E18">
        <w:rPr>
          <w:rFonts w:ascii="標楷體" w:eastAsia="標楷體" w:hAnsi="標楷體"/>
          <w:b/>
          <w:kern w:val="0"/>
          <w:sz w:val="36"/>
          <w:szCs w:val="36"/>
        </w:rPr>
        <w:t>供應商人權及環境永續條款承諾書</w:t>
      </w:r>
    </w:p>
    <w:p w14:paraId="27B685C5" w14:textId="77777777" w:rsidR="00F51733" w:rsidRPr="00AD0E18" w:rsidRDefault="00F51733" w:rsidP="00F5173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群益金鼎證券股份有限公司為落實環境永續理念及履行企業社會責任，特對供應商之人權政策、</w:t>
      </w:r>
    </w:p>
    <w:p w14:paraId="20369DE7" w14:textId="77777777" w:rsidR="00F51733" w:rsidRPr="00AD0E18" w:rsidRDefault="00F51733" w:rsidP="00F5173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環境永續政策及行為準則政策等事項為宣導，期望共同遵循與實踐。</w:t>
      </w:r>
    </w:p>
    <w:p w14:paraId="6A545765" w14:textId="77777777" w:rsidR="00F51733" w:rsidRPr="00AD0E18" w:rsidRDefault="00F51733" w:rsidP="00F5173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人權政策</w:t>
      </w:r>
    </w:p>
    <w:p w14:paraId="40A9AB89" w14:textId="77777777" w:rsidR="00F51733" w:rsidRPr="00AD0E18" w:rsidRDefault="00F51733" w:rsidP="00BC6F54">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此外，供應商亦應提供多元且安全之申訴管道，保障員工合法權益免受侵害。</w:t>
      </w:r>
    </w:p>
    <w:p w14:paraId="48268B8C" w14:textId="77777777" w:rsidR="00F51733" w:rsidRPr="00AD0E18" w:rsidRDefault="00F51733" w:rsidP="00BC6F54">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供應商於職場安全與健康促進方面，除恪遵各項勞動法令規範外，並致力於建構健康、安全與舒適之職場環境。</w:t>
      </w:r>
    </w:p>
    <w:p w14:paraId="09C45F77" w14:textId="77777777" w:rsidR="00F51733" w:rsidRPr="00AD0E18" w:rsidRDefault="00F51733" w:rsidP="00BC6F54">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4D8F1765" w14:textId="77777777" w:rsidR="00F51733" w:rsidRPr="00AD0E18" w:rsidRDefault="00F51733" w:rsidP="00F5173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環境永續政策</w:t>
      </w:r>
    </w:p>
    <w:p w14:paraId="05815C41" w14:textId="77777777" w:rsidR="00F51733" w:rsidRPr="00AD0E18" w:rsidRDefault="00F51733" w:rsidP="00BC6F54">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供應商所提供之產品</w:t>
      </w:r>
      <w:r w:rsidRPr="00AD0E18">
        <w:rPr>
          <w:rFonts w:asciiTheme="minorHAnsi" w:eastAsia="標楷體" w:hAnsiTheme="minorHAnsi" w:cstheme="minorHAnsi"/>
        </w:rPr>
        <w:t>(</w:t>
      </w:r>
      <w:r w:rsidRPr="00AD0E18">
        <w:rPr>
          <w:rFonts w:asciiTheme="minorHAnsi" w:eastAsia="標楷體" w:hAnsiTheme="minorHAnsi" w:cstheme="minorHAnsi"/>
        </w:rPr>
        <w:t>原物料</w:t>
      </w:r>
      <w:r w:rsidRPr="00AD0E18">
        <w:rPr>
          <w:rFonts w:asciiTheme="minorHAnsi" w:eastAsia="標楷體" w:hAnsiTheme="minorHAnsi" w:cstheme="minorHAnsi"/>
        </w:rPr>
        <w:t>)</w:t>
      </w:r>
      <w:r w:rsidRPr="00AD0E18">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4EBCE5EE" w14:textId="77777777" w:rsidR="00F51733" w:rsidRPr="00AD0E18" w:rsidRDefault="00F51733" w:rsidP="00BC6F54">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3FCDBDC4" w14:textId="77777777" w:rsidR="00F51733" w:rsidRPr="00AD0E18" w:rsidRDefault="00F51733" w:rsidP="00BC6F54">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供應商應進行溫室氣體盤查及規劃制定相關碳管理措施，以降低對環境的衝擊。</w:t>
      </w:r>
    </w:p>
    <w:p w14:paraId="52F5EE08" w14:textId="77777777" w:rsidR="00F51733" w:rsidRPr="00AD0E18" w:rsidRDefault="00F51733" w:rsidP="00F5173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行為準則政策</w:t>
      </w:r>
    </w:p>
    <w:p w14:paraId="3FB97CFA" w14:textId="77777777" w:rsidR="00F51733" w:rsidRPr="00AD0E18" w:rsidRDefault="00F51733" w:rsidP="00BC6F54">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49FC5504" w14:textId="77777777" w:rsidR="00F51733" w:rsidRPr="00AD0E18" w:rsidRDefault="00F51733" w:rsidP="00BC6F54">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70565E41" w14:textId="77777777" w:rsidR="00F51733" w:rsidRPr="00AD0E18" w:rsidRDefault="00F51733" w:rsidP="00BC6F54">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供應商承諾遵守智慧財產權及相關法律。</w:t>
      </w:r>
    </w:p>
    <w:p w14:paraId="3C6AE1B8" w14:textId="77777777" w:rsidR="00F51733" w:rsidRPr="00AD0E18" w:rsidRDefault="00F51733" w:rsidP="00F51733">
      <w:pPr>
        <w:spacing w:line="400" w:lineRule="exact"/>
        <w:ind w:left="480" w:hanging="480"/>
        <w:rPr>
          <w:rFonts w:asciiTheme="minorHAnsi" w:eastAsia="標楷體" w:hAnsiTheme="minorHAnsi" w:cstheme="minorHAnsi"/>
        </w:rPr>
      </w:pPr>
    </w:p>
    <w:p w14:paraId="6B621E4B" w14:textId="77777777" w:rsidR="00F51733" w:rsidRPr="00AD0E18" w:rsidRDefault="00F51733" w:rsidP="00F5173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2E3103E8" w14:textId="77777777" w:rsidR="00F51733" w:rsidRPr="00AD0E18" w:rsidRDefault="00F51733" w:rsidP="00F51733">
      <w:pPr>
        <w:spacing w:line="400" w:lineRule="exact"/>
        <w:ind w:left="480" w:hanging="480"/>
        <w:rPr>
          <w:rFonts w:asciiTheme="minorHAnsi" w:eastAsia="標楷體" w:hAnsiTheme="minorHAnsi" w:cstheme="minorHAnsi"/>
        </w:rPr>
      </w:pPr>
    </w:p>
    <w:p w14:paraId="296F9B0C" w14:textId="35926EB8" w:rsidR="00F51733" w:rsidRPr="00AD0E18" w:rsidRDefault="00F51733" w:rsidP="00F5173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簽署供應商名稱：</w:t>
      </w:r>
      <w:r w:rsidRPr="00AD0E18">
        <w:rPr>
          <w:rFonts w:asciiTheme="minorHAnsi" w:eastAsia="標楷體" w:hAnsiTheme="minorHAnsi" w:cstheme="minorHAnsi"/>
          <w:u w:val="single"/>
        </w:rPr>
        <w:tab/>
      </w:r>
      <w:r w:rsidR="00CD7045">
        <w:rPr>
          <w:rFonts w:asciiTheme="minorHAnsi" w:eastAsia="標楷體" w:hAnsiTheme="minorHAnsi" w:cstheme="minorHAnsi" w:hint="eastAsia"/>
          <w:u w:val="single"/>
        </w:rPr>
        <w:t xml:space="preserve">                  </w:t>
      </w:r>
    </w:p>
    <w:p w14:paraId="399BE4F1" w14:textId="77777777" w:rsidR="00F51733" w:rsidRPr="00AD0E18" w:rsidRDefault="00F51733" w:rsidP="00F51733">
      <w:pPr>
        <w:spacing w:line="400" w:lineRule="exact"/>
        <w:ind w:left="480" w:hanging="480"/>
        <w:rPr>
          <w:rFonts w:asciiTheme="minorHAnsi" w:eastAsia="標楷體" w:hAnsiTheme="minorHAnsi" w:cstheme="minorHAnsi"/>
        </w:rPr>
      </w:pPr>
    </w:p>
    <w:p w14:paraId="2CAAB344" w14:textId="77777777" w:rsidR="00F51733" w:rsidRPr="00AD0E18" w:rsidRDefault="00F51733" w:rsidP="00F51733">
      <w:pPr>
        <w:spacing w:line="400" w:lineRule="exact"/>
        <w:ind w:left="480" w:hanging="480"/>
        <w:rPr>
          <w:rFonts w:asciiTheme="minorHAnsi" w:eastAsia="標楷體" w:hAnsiTheme="minorHAnsi" w:cstheme="minorHAnsi"/>
        </w:rPr>
      </w:pPr>
    </w:p>
    <w:p w14:paraId="2BABF6A5" w14:textId="77777777" w:rsidR="00F51733" w:rsidRPr="00AD0E18" w:rsidRDefault="00F51733" w:rsidP="00F5173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中</w:t>
      </w:r>
      <w:r w:rsidRPr="00AD0E18">
        <w:rPr>
          <w:rFonts w:asciiTheme="minorHAnsi" w:eastAsia="標楷體" w:hAnsiTheme="minorHAnsi" w:cstheme="minorHAnsi"/>
        </w:rPr>
        <w:tab/>
      </w:r>
      <w:r w:rsidRPr="00AD0E18">
        <w:rPr>
          <w:rFonts w:asciiTheme="minorHAnsi" w:eastAsia="標楷體" w:hAnsiTheme="minorHAnsi" w:cstheme="minorHAnsi"/>
        </w:rPr>
        <w:t>華</w:t>
      </w:r>
      <w:r w:rsidRPr="00AD0E18">
        <w:rPr>
          <w:rFonts w:asciiTheme="minorHAnsi" w:eastAsia="標楷體" w:hAnsiTheme="minorHAnsi" w:cstheme="minorHAnsi"/>
        </w:rPr>
        <w:tab/>
      </w:r>
      <w:r w:rsidRPr="00AD0E18">
        <w:rPr>
          <w:rFonts w:asciiTheme="minorHAnsi" w:eastAsia="標楷體" w:hAnsiTheme="minorHAnsi" w:cstheme="minorHAnsi"/>
        </w:rPr>
        <w:t>民</w:t>
      </w:r>
      <w:r w:rsidRPr="00AD0E18">
        <w:rPr>
          <w:rFonts w:asciiTheme="minorHAnsi" w:eastAsia="標楷體" w:hAnsiTheme="minorHAnsi" w:cstheme="minorHAnsi"/>
        </w:rPr>
        <w:tab/>
      </w:r>
      <w:r w:rsidRPr="00AD0E18">
        <w:rPr>
          <w:rFonts w:asciiTheme="minorHAnsi" w:eastAsia="標楷體" w:hAnsiTheme="minorHAnsi" w:cstheme="minorHAnsi"/>
        </w:rPr>
        <w:t>國</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年</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月</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日</w:t>
      </w:r>
    </w:p>
    <w:p w14:paraId="3DD1C701" w14:textId="77777777" w:rsidR="00F51733" w:rsidRPr="00F51733" w:rsidRDefault="00F51733" w:rsidP="00040621"/>
    <w:sectPr w:rsidR="00F51733" w:rsidRPr="00F51733">
      <w:headerReference w:type="default" r:id="rId1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3E666" w14:textId="77777777" w:rsidR="00697871" w:rsidRDefault="00697871">
      <w:r>
        <w:separator/>
      </w:r>
    </w:p>
  </w:endnote>
  <w:endnote w:type="continuationSeparator" w:id="0">
    <w:p w14:paraId="125CD490" w14:textId="77777777" w:rsidR="00697871" w:rsidRDefault="006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785A1" w14:textId="4E35205D" w:rsidR="00040621" w:rsidRDefault="00040621">
    <w:pPr>
      <w:framePr w:wrap="around" w:vAnchor="text" w:hAnchor="margin" w:xAlign="center" w:y="1"/>
    </w:pPr>
    <w:r>
      <w:fldChar w:fldCharType="begin"/>
    </w:r>
    <w:r>
      <w:instrText xml:space="preserve">PAGE  </w:instrText>
    </w:r>
    <w:r>
      <w:fldChar w:fldCharType="separate"/>
    </w:r>
    <w:r>
      <w:t>1</w:t>
    </w:r>
    <w:r>
      <w:fldChar w:fldCharType="end"/>
    </w:r>
  </w:p>
  <w:p w14:paraId="615E4961" w14:textId="77777777" w:rsidR="00040621" w:rsidRDefault="000406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FF4AC" w14:textId="47E568BC" w:rsidR="00040621" w:rsidRPr="007733A8" w:rsidRDefault="00040621" w:rsidP="00D151AD">
    <w:pPr>
      <w:pStyle w:val="aa"/>
      <w:jc w:val="right"/>
      <w:rPr>
        <w:color w:val="0000FF"/>
      </w:rPr>
    </w:pPr>
    <w:r w:rsidRPr="007733A8">
      <w:rPr>
        <w:rFonts w:hint="eastAsia"/>
        <w:color w:val="0000FF"/>
      </w:rPr>
      <w:t>版次：</w:t>
    </w:r>
    <w:r w:rsidRPr="007733A8">
      <w:rPr>
        <w:rFonts w:ascii="Verdana" w:hAnsi="Verdana"/>
        <w:color w:val="0000FF"/>
      </w:rPr>
      <w:t xml:space="preserve">V </w:t>
    </w:r>
    <w:ins w:id="29" w:author="吳佩芸資訊部資訊安全處" w:date="2024-12-06T15:16:00Z" w16du:dateUtc="2024-12-06T07:16:00Z">
      <w:r w:rsidR="00F61751">
        <w:rPr>
          <w:rFonts w:ascii="Verdana" w:hAnsi="Verdana" w:hint="eastAsia"/>
          <w:color w:val="FF0000"/>
        </w:rPr>
        <w:t>1</w:t>
      </w:r>
    </w:ins>
    <w:del w:id="30" w:author="吳佩芸資訊部資訊安全處" w:date="2024-12-06T15:14:00Z" w16du:dateUtc="2024-12-06T07:14:00Z">
      <w:r w:rsidR="00BE6C83" w:rsidDel="0064003E">
        <w:rPr>
          <w:rFonts w:ascii="Verdana" w:hAnsi="Verdana" w:hint="eastAsia"/>
          <w:color w:val="FF0000"/>
        </w:rPr>
        <w:delText>1</w:delText>
      </w:r>
    </w:del>
    <w:r>
      <w:rPr>
        <w:rFonts w:ascii="Verdana" w:hAnsi="Verdana" w:hint="eastAsia"/>
        <w:color w:val="FF0000"/>
      </w:rPr>
      <w:t>.</w:t>
    </w:r>
    <w:ins w:id="31" w:author="吳佩芸資訊部資訊安全處" w:date="2024-12-06T15:16:00Z" w16du:dateUtc="2024-12-06T07:16:00Z">
      <w:r w:rsidR="00F61751">
        <w:rPr>
          <w:rFonts w:ascii="Verdana" w:hAnsi="Verdana" w:hint="eastAsia"/>
          <w:color w:val="FF0000"/>
        </w:rPr>
        <w:t>1</w:t>
      </w:r>
    </w:ins>
    <w:del w:id="32" w:author="吳佩芸資訊部資訊安全處" w:date="2024-12-06T15:16:00Z" w16du:dateUtc="2024-12-06T07:16:00Z">
      <w:r w:rsidR="00BE6C83" w:rsidDel="00F61751">
        <w:rPr>
          <w:rFonts w:ascii="Verdana" w:hAnsi="Verdana" w:hint="eastAsia"/>
          <w:color w:val="FF0000"/>
        </w:rPr>
        <w:delText>0</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068AE" w14:textId="4C30BAF4" w:rsidR="00A90455" w:rsidRDefault="00A90455">
    <w:pPr>
      <w:framePr w:wrap="around" w:vAnchor="text" w:hAnchor="margin" w:xAlign="center" w:y="1"/>
    </w:pPr>
    <w:r>
      <w:fldChar w:fldCharType="begin"/>
    </w:r>
    <w:r>
      <w:instrText xml:space="preserve">PAGE  </w:instrText>
    </w:r>
    <w:r>
      <w:fldChar w:fldCharType="separate"/>
    </w:r>
    <w:r>
      <w:t>1</w:t>
    </w:r>
    <w:r>
      <w:fldChar w:fldCharType="end"/>
    </w:r>
  </w:p>
  <w:p w14:paraId="4E5CB114" w14:textId="77777777" w:rsidR="00A90455" w:rsidRDefault="00A904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860E0" w14:textId="15BE3BEB" w:rsidR="008F7101" w:rsidRPr="00052E3F" w:rsidRDefault="008F7101" w:rsidP="008F7101">
    <w:pPr>
      <w:pStyle w:val="aa"/>
      <w:jc w:val="right"/>
      <w:rPr>
        <w:rFonts w:asciiTheme="minorHAnsi" w:eastAsia="微軟正黑體" w:hAnsiTheme="minorHAnsi" w:cstheme="minorHAnsi"/>
      </w:rPr>
    </w:pPr>
    <w:r w:rsidRPr="00052E3F">
      <w:rPr>
        <w:rFonts w:asciiTheme="minorHAnsi" w:eastAsia="微軟正黑體" w:hAnsiTheme="minorHAnsi" w:cstheme="minorHAnsi"/>
      </w:rPr>
      <w:t>版次：</w:t>
    </w:r>
    <w:r w:rsidR="003A6F1C">
      <w:rPr>
        <w:rFonts w:asciiTheme="minorHAnsi" w:eastAsia="微軟正黑體" w:hAnsiTheme="minorHAnsi" w:cstheme="minorHAnsi"/>
        <w:color w:val="0000FF"/>
      </w:rPr>
      <w:t xml:space="preserve">V </w:t>
    </w:r>
    <w:r w:rsidR="00BE6C83">
      <w:rPr>
        <w:rFonts w:asciiTheme="minorHAnsi" w:eastAsia="微軟正黑體" w:hAnsiTheme="minorHAnsi" w:cstheme="minorHAnsi" w:hint="eastAsia"/>
        <w:color w:val="FF000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1148A" w14:textId="77777777" w:rsidR="00697871" w:rsidRDefault="00697871">
      <w:r>
        <w:separator/>
      </w:r>
    </w:p>
  </w:footnote>
  <w:footnote w:type="continuationSeparator" w:id="0">
    <w:p w14:paraId="13FEC84D" w14:textId="77777777" w:rsidR="00697871" w:rsidRDefault="006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9E94B" w14:textId="1F6710E0" w:rsidR="00D96AE4" w:rsidRDefault="00D96AE4" w:rsidP="00D96AE4">
    <w:pPr>
      <w:tabs>
        <w:tab w:val="center" w:pos="4153"/>
        <w:tab w:val="right" w:pos="8306"/>
      </w:tabs>
      <w:adjustRightInd w:val="0"/>
      <w:snapToGrid w:val="0"/>
      <w:ind w:right="800"/>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4384" behindDoc="0" locked="0" layoutInCell="1" allowOverlap="1" wp14:anchorId="49D1EC41" wp14:editId="5EDFA0D8">
          <wp:simplePos x="0" y="0"/>
          <wp:positionH relativeFrom="margin">
            <wp:align>left</wp:align>
          </wp:positionH>
          <wp:positionV relativeFrom="paragraph">
            <wp:posOffset>5715</wp:posOffset>
          </wp:positionV>
          <wp:extent cx="774700" cy="438785"/>
          <wp:effectExtent l="0" t="0" r="6350" b="0"/>
          <wp:wrapSquare wrapText="bothSides"/>
          <wp:docPr id="12" name="圖片 12"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700"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DC7CD" w14:textId="457E7074" w:rsidR="00040621" w:rsidRPr="00D96AE4" w:rsidRDefault="00D96AE4" w:rsidP="00D96AE4">
    <w:pPr>
      <w:tabs>
        <w:tab w:val="center" w:pos="4153"/>
        <w:tab w:val="right" w:pos="8306"/>
      </w:tabs>
      <w:adjustRightInd w:val="0"/>
      <w:snapToGrid w:val="0"/>
      <w:jc w:val="right"/>
      <w:textAlignment w:val="baseline"/>
      <w:rPr>
        <w:rFonts w:ascii="Arial" w:eastAsia="標楷體" w:hAnsi="Arial" w:cs="Arial"/>
        <w:kern w:val="0"/>
        <w:sz w:val="20"/>
        <w:szCs w:val="20"/>
      </w:rPr>
    </w:pPr>
    <w:bookmarkStart w:id="26" w:name="_Hlk129683466"/>
    <w:r>
      <w:rPr>
        <w:rFonts w:ascii="Arial" w:eastAsia="標楷體" w:hAnsi="Arial" w:cs="Arial"/>
        <w:kern w:val="0"/>
        <w:sz w:val="20"/>
        <w:szCs w:val="20"/>
      </w:rPr>
      <w:t>文件編號：</w:t>
    </w:r>
    <w:r>
      <w:rPr>
        <w:rFonts w:ascii="Arial" w:eastAsia="標楷體" w:hAnsi="Arial" w:cs="Arial"/>
        <w:kern w:val="0"/>
        <w:sz w:val="20"/>
        <w:szCs w:val="20"/>
      </w:rPr>
      <w:t>SO-02-00</w:t>
    </w:r>
    <w:r>
      <w:rPr>
        <w:rFonts w:ascii="Arial" w:eastAsia="標楷體" w:hAnsi="Arial" w:cs="Arial" w:hint="eastAsia"/>
        <w:kern w:val="0"/>
        <w:sz w:val="20"/>
        <w:szCs w:val="20"/>
      </w:rPr>
      <w:t>2</w:t>
    </w:r>
    <w:r>
      <w:rPr>
        <w:rFonts w:ascii="Arial" w:eastAsia="標楷體" w:hAnsi="Arial" w:cs="Arial"/>
        <w:kern w:val="0"/>
        <w:sz w:val="20"/>
        <w:szCs w:val="20"/>
      </w:rPr>
      <w:t>-F</w:t>
    </w:r>
    <w:bookmarkEnd w:id="26"/>
    <w:r w:rsidR="00BE6C83">
      <w:rPr>
        <w:rFonts w:ascii="Arial" w:eastAsia="標楷體" w:hAnsi="Arial" w:cs="Arial" w:hint="eastAsia"/>
        <w:kern w:val="0"/>
        <w:sz w:val="20"/>
        <w:szCs w:val="20"/>
      </w:rPr>
      <w:t>1</w:t>
    </w:r>
    <w:ins w:id="27" w:author="吳佩芸資訊部資訊安全處" w:date="2024-12-06T15:14:00Z" w16du:dateUtc="2024-12-06T07:14:00Z">
      <w:r w:rsidR="0064003E">
        <w:rPr>
          <w:rFonts w:ascii="Arial" w:eastAsia="標楷體" w:hAnsi="Arial" w:cs="Arial" w:hint="eastAsia"/>
          <w:kern w:val="0"/>
          <w:sz w:val="20"/>
          <w:szCs w:val="20"/>
        </w:rPr>
        <w:t>4</w:t>
      </w:r>
    </w:ins>
    <w:del w:id="28" w:author="吳佩芸資訊部資訊安全處" w:date="2024-12-06T15:14:00Z" w16du:dateUtc="2024-12-06T07:14:00Z">
      <w:r w:rsidR="00BE6C83" w:rsidDel="0064003E">
        <w:rPr>
          <w:rFonts w:ascii="Arial" w:eastAsia="標楷體" w:hAnsi="Arial" w:cs="Arial" w:hint="eastAsia"/>
          <w:kern w:val="0"/>
          <w:sz w:val="20"/>
          <w:szCs w:val="20"/>
        </w:rPr>
        <w:delText>3</w:delText>
      </w:r>
    </w:del>
    <w:r>
      <w:rPr>
        <w:rFonts w:eastAsia="標楷體"/>
        <w:noProof/>
        <w:kern w:val="0"/>
        <w:sz w:val="20"/>
        <w:szCs w:val="20"/>
      </w:rPr>
      <w:drawing>
        <wp:anchor distT="0" distB="0" distL="114300" distR="114300" simplePos="0" relativeHeight="251665408" behindDoc="1" locked="0" layoutInCell="1" allowOverlap="1" wp14:anchorId="3E85D828" wp14:editId="1F610468">
          <wp:simplePos x="0" y="0"/>
          <wp:positionH relativeFrom="page">
            <wp:align>center</wp:align>
          </wp:positionH>
          <wp:positionV relativeFrom="page">
            <wp:align>center</wp:align>
          </wp:positionV>
          <wp:extent cx="5404485" cy="3077210"/>
          <wp:effectExtent l="0" t="0" r="5715" b="8890"/>
          <wp:wrapNone/>
          <wp:docPr id="13" name="圖片 1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5CCF3" w14:textId="77777777" w:rsidR="00D96AE4" w:rsidRDefault="00D96AE4" w:rsidP="00D96AE4">
    <w:pPr>
      <w:tabs>
        <w:tab w:val="center" w:pos="4153"/>
        <w:tab w:val="right" w:pos="8306"/>
      </w:tabs>
      <w:adjustRightInd w:val="0"/>
      <w:snapToGrid w:val="0"/>
      <w:ind w:right="800"/>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7456" behindDoc="0" locked="0" layoutInCell="1" allowOverlap="1" wp14:anchorId="7FDF234E" wp14:editId="2E5A64EB">
          <wp:simplePos x="0" y="0"/>
          <wp:positionH relativeFrom="margin">
            <wp:align>left</wp:align>
          </wp:positionH>
          <wp:positionV relativeFrom="paragraph">
            <wp:posOffset>5715</wp:posOffset>
          </wp:positionV>
          <wp:extent cx="774700" cy="438785"/>
          <wp:effectExtent l="0" t="0" r="6350" b="0"/>
          <wp:wrapSquare wrapText="bothSides"/>
          <wp:docPr id="9" name="圖片 9"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700"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48CED" w14:textId="034AD2E4" w:rsidR="00D96AE4" w:rsidRPr="00D96AE4" w:rsidRDefault="00D96AE4" w:rsidP="00D96AE4">
    <w:pPr>
      <w:tabs>
        <w:tab w:val="center" w:pos="4153"/>
        <w:tab w:val="right" w:pos="8306"/>
      </w:tabs>
      <w:adjustRightInd w:val="0"/>
      <w:snapToGrid w:val="0"/>
      <w:jc w:val="right"/>
      <w:textAlignment w:val="baseline"/>
      <w:rPr>
        <w:rFonts w:ascii="Arial" w:eastAsia="標楷體" w:hAnsi="Arial" w:cs="Arial"/>
        <w:kern w:val="0"/>
        <w:sz w:val="20"/>
        <w:szCs w:val="20"/>
      </w:rPr>
    </w:pPr>
    <w:r>
      <w:rPr>
        <w:rFonts w:ascii="Arial" w:eastAsia="標楷體" w:hAnsi="Arial" w:cs="Arial"/>
        <w:kern w:val="0"/>
        <w:sz w:val="20"/>
        <w:szCs w:val="20"/>
      </w:rPr>
      <w:t>文件編號：</w:t>
    </w:r>
    <w:r>
      <w:rPr>
        <w:rFonts w:ascii="Arial" w:eastAsia="標楷體" w:hAnsi="Arial" w:cs="Arial"/>
        <w:kern w:val="0"/>
        <w:sz w:val="20"/>
        <w:szCs w:val="20"/>
      </w:rPr>
      <w:t>SO-02-00</w:t>
    </w:r>
    <w:r>
      <w:rPr>
        <w:rFonts w:ascii="Arial" w:eastAsia="標楷體" w:hAnsi="Arial" w:cs="Arial" w:hint="eastAsia"/>
        <w:kern w:val="0"/>
        <w:sz w:val="20"/>
        <w:szCs w:val="20"/>
      </w:rPr>
      <w:t>2</w:t>
    </w:r>
    <w:r>
      <w:rPr>
        <w:rFonts w:ascii="Arial" w:eastAsia="標楷體" w:hAnsi="Arial" w:cs="Arial"/>
        <w:kern w:val="0"/>
        <w:sz w:val="20"/>
        <w:szCs w:val="20"/>
      </w:rPr>
      <w:t>-F</w:t>
    </w:r>
    <w:r w:rsidR="00BE6C83">
      <w:rPr>
        <w:rFonts w:ascii="Arial" w:eastAsia="標楷體" w:hAnsi="Arial" w:cs="Arial" w:hint="eastAsia"/>
        <w:kern w:val="0"/>
        <w:sz w:val="20"/>
        <w:szCs w:val="20"/>
      </w:rPr>
      <w:t>13</w:t>
    </w:r>
    <w:r>
      <w:rPr>
        <w:rFonts w:eastAsia="標楷體"/>
        <w:noProof/>
        <w:kern w:val="0"/>
        <w:sz w:val="20"/>
        <w:szCs w:val="20"/>
      </w:rPr>
      <w:drawing>
        <wp:anchor distT="0" distB="0" distL="114300" distR="114300" simplePos="0" relativeHeight="251668480" behindDoc="1" locked="0" layoutInCell="1" allowOverlap="1" wp14:anchorId="5CDE4F54" wp14:editId="5796400D">
          <wp:simplePos x="0" y="0"/>
          <wp:positionH relativeFrom="page">
            <wp:align>center</wp:align>
          </wp:positionH>
          <wp:positionV relativeFrom="page">
            <wp:align>center</wp:align>
          </wp:positionV>
          <wp:extent cx="5404485" cy="3077210"/>
          <wp:effectExtent l="0" t="0" r="5715" b="8890"/>
          <wp:wrapNone/>
          <wp:docPr id="10" name="圖片 10"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p w14:paraId="6DE9388A" w14:textId="24C039CA" w:rsidR="008F7101" w:rsidRPr="00D96AE4" w:rsidRDefault="008F7101" w:rsidP="00D96AE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CDE93" w14:textId="5BF54119"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4144" behindDoc="0" locked="0" layoutInCell="1" allowOverlap="1" wp14:anchorId="6838FC16" wp14:editId="6D2BBC52">
          <wp:simplePos x="0" y="0"/>
          <wp:positionH relativeFrom="margin">
            <wp:align>left</wp:align>
          </wp:positionH>
          <wp:positionV relativeFrom="paragraph">
            <wp:posOffset>-114935</wp:posOffset>
          </wp:positionV>
          <wp:extent cx="730250" cy="414020"/>
          <wp:effectExtent l="0" t="0" r="0" b="5080"/>
          <wp:wrapSquare wrapText="bothSides"/>
          <wp:docPr id="5" name="圖片 5"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5168" behindDoc="1" locked="0" layoutInCell="1" allowOverlap="1" wp14:anchorId="28325BC6" wp14:editId="302E8AB3">
          <wp:simplePos x="0" y="0"/>
          <wp:positionH relativeFrom="page">
            <wp:align>center</wp:align>
          </wp:positionH>
          <wp:positionV relativeFrom="page">
            <wp:align>center</wp:align>
          </wp:positionV>
          <wp:extent cx="5404485" cy="3077210"/>
          <wp:effectExtent l="0" t="0" r="5715" b="889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7992D" w14:textId="588A5E2A"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6192" behindDoc="0" locked="0" layoutInCell="1" allowOverlap="1" wp14:anchorId="6E0C51C0" wp14:editId="69A91D12">
          <wp:simplePos x="0" y="0"/>
          <wp:positionH relativeFrom="margin">
            <wp:align>left</wp:align>
          </wp:positionH>
          <wp:positionV relativeFrom="paragraph">
            <wp:posOffset>-114935</wp:posOffset>
          </wp:positionV>
          <wp:extent cx="730250" cy="414020"/>
          <wp:effectExtent l="0" t="0" r="0" b="5080"/>
          <wp:wrapSquare wrapText="bothSides"/>
          <wp:docPr id="3" name="圖片 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7216" behindDoc="1" locked="0" layoutInCell="1" allowOverlap="1" wp14:anchorId="17CD3227" wp14:editId="3609CA40">
          <wp:simplePos x="0" y="0"/>
          <wp:positionH relativeFrom="page">
            <wp:align>center</wp:align>
          </wp:positionH>
          <wp:positionV relativeFrom="page">
            <wp:align>center</wp:align>
          </wp:positionV>
          <wp:extent cx="5404485" cy="3077210"/>
          <wp:effectExtent l="0" t="0" r="5715" b="889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PIMS-P-01-F01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A82E0" w14:textId="0882B2F6"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8240" behindDoc="0" locked="0" layoutInCell="1" allowOverlap="1" wp14:anchorId="7A2BBA57" wp14:editId="7A989C41">
          <wp:simplePos x="0" y="0"/>
          <wp:positionH relativeFrom="margin">
            <wp:align>left</wp:align>
          </wp:positionH>
          <wp:positionV relativeFrom="paragraph">
            <wp:posOffset>-114935</wp:posOffset>
          </wp:positionV>
          <wp:extent cx="730250" cy="414020"/>
          <wp:effectExtent l="0" t="0" r="0" b="5080"/>
          <wp:wrapSquare wrapText="bothSides"/>
          <wp:docPr id="21" name="圖片 21"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9264" behindDoc="1" locked="0" layoutInCell="1" allowOverlap="1" wp14:anchorId="4BAF652B" wp14:editId="22C910B1">
          <wp:simplePos x="0" y="0"/>
          <wp:positionH relativeFrom="page">
            <wp:align>center</wp:align>
          </wp:positionH>
          <wp:positionV relativeFrom="page">
            <wp:align>center</wp:align>
          </wp:positionV>
          <wp:extent cx="5404485" cy="3077210"/>
          <wp:effectExtent l="0" t="0" r="5715" b="889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F8B2" w14:textId="6FC62856"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0288" behindDoc="0" locked="0" layoutInCell="1" allowOverlap="1" wp14:anchorId="66AE72E5" wp14:editId="4D7A97CE">
          <wp:simplePos x="0" y="0"/>
          <wp:positionH relativeFrom="margin">
            <wp:align>left</wp:align>
          </wp:positionH>
          <wp:positionV relativeFrom="paragraph">
            <wp:posOffset>-114935</wp:posOffset>
          </wp:positionV>
          <wp:extent cx="730250" cy="414020"/>
          <wp:effectExtent l="0" t="0" r="0" b="5080"/>
          <wp:wrapSquare wrapText="bothSides"/>
          <wp:docPr id="23" name="圖片 2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61312" behindDoc="1" locked="0" layoutInCell="1" allowOverlap="1" wp14:anchorId="731E8EA7" wp14:editId="76538E2E">
          <wp:simplePos x="0" y="0"/>
          <wp:positionH relativeFrom="page">
            <wp:align>center</wp:align>
          </wp:positionH>
          <wp:positionV relativeFrom="page">
            <wp:align>center</wp:align>
          </wp:positionV>
          <wp:extent cx="5404485" cy="3077210"/>
          <wp:effectExtent l="0" t="0" r="5715" b="889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6154A" w14:textId="1026D266" w:rsidR="00F51733" w:rsidRPr="00795C14" w:rsidRDefault="00F51733"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70528" behindDoc="0" locked="0" layoutInCell="1" allowOverlap="1" wp14:anchorId="4CFB95EB" wp14:editId="6AB330A2">
          <wp:simplePos x="0" y="0"/>
          <wp:positionH relativeFrom="margin">
            <wp:align>left</wp:align>
          </wp:positionH>
          <wp:positionV relativeFrom="paragraph">
            <wp:posOffset>-114935</wp:posOffset>
          </wp:positionV>
          <wp:extent cx="730250" cy="414020"/>
          <wp:effectExtent l="0" t="0" r="0" b="5080"/>
          <wp:wrapSquare wrapText="bothSides"/>
          <wp:docPr id="2" name="圖片 2"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71552" behindDoc="1" locked="0" layoutInCell="1" allowOverlap="1" wp14:anchorId="775DB600" wp14:editId="611C2791">
          <wp:simplePos x="0" y="0"/>
          <wp:positionH relativeFrom="page">
            <wp:align>center</wp:align>
          </wp:positionH>
          <wp:positionV relativeFrom="page">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9D6"/>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 w15:restartNumberingAfterBreak="0">
    <w:nsid w:val="0DDA1277"/>
    <w:multiLevelType w:val="multilevel"/>
    <w:tmpl w:val="C7D00ADE"/>
    <w:lvl w:ilvl="0">
      <w:start w:val="1"/>
      <w:numFmt w:val="taiwaneseCountingThousand"/>
      <w:pStyle w:val="1"/>
      <w:lvlText w:val="第%1條、"/>
      <w:lvlJc w:val="left"/>
      <w:pPr>
        <w:tabs>
          <w:tab w:val="num" w:pos="1418"/>
        </w:tabs>
        <w:ind w:left="1418" w:hanging="1134"/>
      </w:pPr>
      <w:rPr>
        <w:rFonts w:ascii="標楷體" w:eastAsia="標楷體" w:hAnsi="標楷體" w:hint="eastAsia"/>
        <w:lang w:val="en-US"/>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2007"/>
        </w:tabs>
        <w:ind w:left="2007" w:hanging="567"/>
      </w:pPr>
    </w:lvl>
    <w:lvl w:ilvl="3">
      <w:start w:val="1"/>
      <w:numFmt w:val="decimal"/>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 w15:restartNumberingAfterBreak="0">
    <w:nsid w:val="0FF71EE8"/>
    <w:multiLevelType w:val="multilevel"/>
    <w:tmpl w:val="31AE3C44"/>
    <w:lvl w:ilvl="0">
      <w:start w:val="1"/>
      <w:numFmt w:val="taiwaneseCountingThousand"/>
      <w:lvlText w:val="%1、"/>
      <w:lvlJc w:val="left"/>
      <w:pPr>
        <w:tabs>
          <w:tab w:val="num" w:pos="480"/>
        </w:tabs>
        <w:ind w:left="480" w:hanging="480"/>
      </w:pPr>
      <w:rPr>
        <w:rFonts w:eastAsia="標楷體" w:hint="eastAsia"/>
      </w:rPr>
    </w:lvl>
    <w:lvl w:ilvl="1">
      <w:start w:val="1"/>
      <w:numFmt w:val="decimal"/>
      <w:lvlText w:val="%2."/>
      <w:lvlJc w:val="left"/>
      <w:pPr>
        <w:tabs>
          <w:tab w:val="num" w:pos="960"/>
        </w:tabs>
        <w:ind w:left="960" w:hanging="480"/>
      </w:pPr>
      <w:rPr>
        <w:rFonts w:hint="eastAsia"/>
      </w:rPr>
    </w:lvl>
    <w:lvl w:ilvl="2">
      <w:start w:val="1"/>
      <w:numFmt w:val="decimal"/>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 w15:restartNumberingAfterBreak="0">
    <w:nsid w:val="12B431F7"/>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4" w15:restartNumberingAfterBreak="0">
    <w:nsid w:val="13CD42D2"/>
    <w:multiLevelType w:val="hybridMultilevel"/>
    <w:tmpl w:val="E76A70CA"/>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791394F"/>
    <w:multiLevelType w:val="hybridMultilevel"/>
    <w:tmpl w:val="1360924E"/>
    <w:lvl w:ilvl="0" w:tplc="FFFFFFFF">
      <w:start w:val="1"/>
      <w:numFmt w:val="taiwaneseCountingThousand"/>
      <w:lvlText w:val="（%1）"/>
      <w:lvlJc w:val="left"/>
      <w:pPr>
        <w:ind w:left="96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6"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7" w15:restartNumberingAfterBreak="0">
    <w:nsid w:val="1DAC1424"/>
    <w:multiLevelType w:val="multilevel"/>
    <w:tmpl w:val="6A3A98C8"/>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8"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9" w15:restartNumberingAfterBreak="0">
    <w:nsid w:val="30C66426"/>
    <w:multiLevelType w:val="hybridMultilevel"/>
    <w:tmpl w:val="136092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11" w15:restartNumberingAfterBreak="0">
    <w:nsid w:val="378A5DD3"/>
    <w:multiLevelType w:val="hybridMultilevel"/>
    <w:tmpl w:val="8E281A96"/>
    <w:lvl w:ilvl="0" w:tplc="6D4683E6">
      <w:start w:val="1"/>
      <w:numFmt w:val="decimal"/>
      <w:pStyle w:val="4"/>
      <w:lvlText w:val="(%1)"/>
      <w:lvlJc w:val="left"/>
      <w:pPr>
        <w:ind w:left="1800" w:hanging="360"/>
      </w:pPr>
      <w:rPr>
        <w:rFonts w:ascii="Arial" w:eastAsia="標楷體" w:hAnsi="Arial" w:cs="Arial"/>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3A6F7AC6"/>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15"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17" w15:restartNumberingAfterBreak="0">
    <w:nsid w:val="78761C0B"/>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2100253402">
    <w:abstractNumId w:val="1"/>
  </w:num>
  <w:num w:numId="2" w16cid:durableId="1101493501">
    <w:abstractNumId w:val="11"/>
  </w:num>
  <w:num w:numId="3" w16cid:durableId="1951425353">
    <w:abstractNumId w:val="15"/>
  </w:num>
  <w:num w:numId="4" w16cid:durableId="899168451">
    <w:abstractNumId w:val="14"/>
  </w:num>
  <w:num w:numId="5" w16cid:durableId="902645761">
    <w:abstractNumId w:val="13"/>
  </w:num>
  <w:num w:numId="6" w16cid:durableId="1253777308">
    <w:abstractNumId w:val="8"/>
  </w:num>
  <w:num w:numId="7" w16cid:durableId="502205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13566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0643793">
    <w:abstractNumId w:val="2"/>
  </w:num>
  <w:num w:numId="10" w16cid:durableId="1939557212">
    <w:abstractNumId w:val="9"/>
  </w:num>
  <w:num w:numId="11" w16cid:durableId="303899239">
    <w:abstractNumId w:val="5"/>
  </w:num>
  <w:num w:numId="12" w16cid:durableId="323706789">
    <w:abstractNumId w:val="12"/>
  </w:num>
  <w:num w:numId="13" w16cid:durableId="592013072">
    <w:abstractNumId w:val="17"/>
  </w:num>
  <w:num w:numId="14" w16cid:durableId="1721397328">
    <w:abstractNumId w:val="4"/>
  </w:num>
  <w:num w:numId="15" w16cid:durableId="1234049840">
    <w:abstractNumId w:val="6"/>
  </w:num>
  <w:num w:numId="16" w16cid:durableId="993530060">
    <w:abstractNumId w:val="16"/>
  </w:num>
  <w:num w:numId="17" w16cid:durableId="1284388987">
    <w:abstractNumId w:val="10"/>
  </w:num>
  <w:num w:numId="18" w16cid:durableId="1404257324">
    <w:abstractNumId w:val="3"/>
  </w:num>
  <w:num w:numId="19" w16cid:durableId="617755488">
    <w:abstractNumId w:val="7"/>
  </w:num>
  <w:num w:numId="20" w16cid:durableId="746731810">
    <w:abstractNumId w:val="0"/>
  </w:num>
  <w:num w:numId="21" w16cid:durableId="751589003">
    <w:abstractNumId w:val="1"/>
  </w:num>
  <w:num w:numId="22" w16cid:durableId="1068917346">
    <w:abstractNumId w:val="1"/>
  </w:num>
  <w:num w:numId="23" w16cid:durableId="183789855">
    <w:abstractNumId w:val="1"/>
  </w:num>
  <w:num w:numId="24" w16cid:durableId="521935628">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吳佩芸資訊部資訊安全處">
    <w15:presenceInfo w15:providerId="AD" w15:userId="S::A50597@capital.com.tw::5239ab8c-5de5-4a2c-96ca-207a2423f596"/>
  </w15:person>
  <w15:person w15:author="潘世佳資訊部資訊安全處">
    <w15:presenceInfo w15:providerId="AD" w15:userId="S::A51815@capital.com.tw::5a44c617-46a0-462b-8859-d4d4eced9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C8"/>
    <w:rsid w:val="0003007A"/>
    <w:rsid w:val="000317A7"/>
    <w:rsid w:val="00040621"/>
    <w:rsid w:val="00052E3F"/>
    <w:rsid w:val="00060169"/>
    <w:rsid w:val="000618DD"/>
    <w:rsid w:val="00063638"/>
    <w:rsid w:val="000646BC"/>
    <w:rsid w:val="00075AB6"/>
    <w:rsid w:val="000924B3"/>
    <w:rsid w:val="00094DAA"/>
    <w:rsid w:val="000A00F3"/>
    <w:rsid w:val="000A1A31"/>
    <w:rsid w:val="000A4992"/>
    <w:rsid w:val="000A598B"/>
    <w:rsid w:val="000A6BC9"/>
    <w:rsid w:val="000A6DB0"/>
    <w:rsid w:val="000B7FF1"/>
    <w:rsid w:val="000C20E6"/>
    <w:rsid w:val="000D6D07"/>
    <w:rsid w:val="000F0D7D"/>
    <w:rsid w:val="00107B7B"/>
    <w:rsid w:val="001140F4"/>
    <w:rsid w:val="00115186"/>
    <w:rsid w:val="001168C0"/>
    <w:rsid w:val="00117A5B"/>
    <w:rsid w:val="00122A8E"/>
    <w:rsid w:val="00181A93"/>
    <w:rsid w:val="00185AE9"/>
    <w:rsid w:val="00187295"/>
    <w:rsid w:val="00191AC2"/>
    <w:rsid w:val="00196FC4"/>
    <w:rsid w:val="001B6F38"/>
    <w:rsid w:val="001D07AE"/>
    <w:rsid w:val="00201204"/>
    <w:rsid w:val="002234AF"/>
    <w:rsid w:val="00235C46"/>
    <w:rsid w:val="00257910"/>
    <w:rsid w:val="00263C6C"/>
    <w:rsid w:val="00271708"/>
    <w:rsid w:val="002740DB"/>
    <w:rsid w:val="00277B8E"/>
    <w:rsid w:val="00277DDC"/>
    <w:rsid w:val="00292E72"/>
    <w:rsid w:val="002A1BB9"/>
    <w:rsid w:val="002A3BD6"/>
    <w:rsid w:val="002B06A4"/>
    <w:rsid w:val="002B0CC0"/>
    <w:rsid w:val="002C1054"/>
    <w:rsid w:val="002C283C"/>
    <w:rsid w:val="002F2E40"/>
    <w:rsid w:val="002F7853"/>
    <w:rsid w:val="00343233"/>
    <w:rsid w:val="0034518F"/>
    <w:rsid w:val="00373EEF"/>
    <w:rsid w:val="00385473"/>
    <w:rsid w:val="00385524"/>
    <w:rsid w:val="0039343F"/>
    <w:rsid w:val="003938E0"/>
    <w:rsid w:val="003958B4"/>
    <w:rsid w:val="003A47C7"/>
    <w:rsid w:val="003A5D6C"/>
    <w:rsid w:val="003A6F1C"/>
    <w:rsid w:val="003B476B"/>
    <w:rsid w:val="003C18CF"/>
    <w:rsid w:val="003C3493"/>
    <w:rsid w:val="003C5E80"/>
    <w:rsid w:val="003D7FA3"/>
    <w:rsid w:val="00414330"/>
    <w:rsid w:val="00415BB7"/>
    <w:rsid w:val="0041743D"/>
    <w:rsid w:val="004175C8"/>
    <w:rsid w:val="00456E10"/>
    <w:rsid w:val="00460E16"/>
    <w:rsid w:val="00465D83"/>
    <w:rsid w:val="004664AB"/>
    <w:rsid w:val="0047532B"/>
    <w:rsid w:val="00476AB9"/>
    <w:rsid w:val="00486172"/>
    <w:rsid w:val="004B622D"/>
    <w:rsid w:val="004C33EF"/>
    <w:rsid w:val="004C6FE4"/>
    <w:rsid w:val="004D28F6"/>
    <w:rsid w:val="004F788B"/>
    <w:rsid w:val="005148B9"/>
    <w:rsid w:val="005512D2"/>
    <w:rsid w:val="00554FE6"/>
    <w:rsid w:val="0056383B"/>
    <w:rsid w:val="005734D6"/>
    <w:rsid w:val="00586A07"/>
    <w:rsid w:val="00590D4A"/>
    <w:rsid w:val="00592A4C"/>
    <w:rsid w:val="00596969"/>
    <w:rsid w:val="005A6979"/>
    <w:rsid w:val="005D60D0"/>
    <w:rsid w:val="00625E44"/>
    <w:rsid w:val="0064003E"/>
    <w:rsid w:val="0068413D"/>
    <w:rsid w:val="00695E47"/>
    <w:rsid w:val="0069706B"/>
    <w:rsid w:val="00697871"/>
    <w:rsid w:val="006C6327"/>
    <w:rsid w:val="006E06CC"/>
    <w:rsid w:val="006F6B31"/>
    <w:rsid w:val="007037C6"/>
    <w:rsid w:val="00706FFD"/>
    <w:rsid w:val="00712B0E"/>
    <w:rsid w:val="00726814"/>
    <w:rsid w:val="0073567D"/>
    <w:rsid w:val="00753A68"/>
    <w:rsid w:val="00782957"/>
    <w:rsid w:val="00782BF8"/>
    <w:rsid w:val="00795C14"/>
    <w:rsid w:val="007A2B4C"/>
    <w:rsid w:val="007B7DC9"/>
    <w:rsid w:val="007D29A7"/>
    <w:rsid w:val="007E1D6D"/>
    <w:rsid w:val="007F54BC"/>
    <w:rsid w:val="00805B31"/>
    <w:rsid w:val="008065AF"/>
    <w:rsid w:val="008141AD"/>
    <w:rsid w:val="008179E9"/>
    <w:rsid w:val="00853E97"/>
    <w:rsid w:val="00871444"/>
    <w:rsid w:val="008749E3"/>
    <w:rsid w:val="008B4694"/>
    <w:rsid w:val="008C2391"/>
    <w:rsid w:val="008C3511"/>
    <w:rsid w:val="008D6789"/>
    <w:rsid w:val="008E1969"/>
    <w:rsid w:val="008F611A"/>
    <w:rsid w:val="008F7101"/>
    <w:rsid w:val="00914184"/>
    <w:rsid w:val="00920438"/>
    <w:rsid w:val="00966BF1"/>
    <w:rsid w:val="0097172F"/>
    <w:rsid w:val="00981C0A"/>
    <w:rsid w:val="0099562A"/>
    <w:rsid w:val="009A2702"/>
    <w:rsid w:val="009A714D"/>
    <w:rsid w:val="009C1B98"/>
    <w:rsid w:val="009C54A3"/>
    <w:rsid w:val="009D6725"/>
    <w:rsid w:val="009D67B7"/>
    <w:rsid w:val="009E251A"/>
    <w:rsid w:val="009E6AEC"/>
    <w:rsid w:val="009F6195"/>
    <w:rsid w:val="00A12352"/>
    <w:rsid w:val="00A2108D"/>
    <w:rsid w:val="00A55005"/>
    <w:rsid w:val="00A6725F"/>
    <w:rsid w:val="00A8410F"/>
    <w:rsid w:val="00A90455"/>
    <w:rsid w:val="00AA4CBE"/>
    <w:rsid w:val="00AB25A5"/>
    <w:rsid w:val="00AB4CCE"/>
    <w:rsid w:val="00AB7068"/>
    <w:rsid w:val="00AD7F90"/>
    <w:rsid w:val="00AE2E7D"/>
    <w:rsid w:val="00AF7D6D"/>
    <w:rsid w:val="00B0258D"/>
    <w:rsid w:val="00B330B3"/>
    <w:rsid w:val="00B356DA"/>
    <w:rsid w:val="00B501BB"/>
    <w:rsid w:val="00B564D8"/>
    <w:rsid w:val="00B57C86"/>
    <w:rsid w:val="00B72BBA"/>
    <w:rsid w:val="00B838F4"/>
    <w:rsid w:val="00BA1022"/>
    <w:rsid w:val="00BA6755"/>
    <w:rsid w:val="00BB55E6"/>
    <w:rsid w:val="00BC6C9A"/>
    <w:rsid w:val="00BC6F54"/>
    <w:rsid w:val="00BD4D83"/>
    <w:rsid w:val="00BE6C83"/>
    <w:rsid w:val="00BF1D80"/>
    <w:rsid w:val="00BF44C4"/>
    <w:rsid w:val="00C03432"/>
    <w:rsid w:val="00C0658F"/>
    <w:rsid w:val="00C116FC"/>
    <w:rsid w:val="00C16A97"/>
    <w:rsid w:val="00C16F6B"/>
    <w:rsid w:val="00C319D5"/>
    <w:rsid w:val="00C44145"/>
    <w:rsid w:val="00C50550"/>
    <w:rsid w:val="00C61D43"/>
    <w:rsid w:val="00C633CB"/>
    <w:rsid w:val="00C712F2"/>
    <w:rsid w:val="00C9311B"/>
    <w:rsid w:val="00C94FEC"/>
    <w:rsid w:val="00CA0207"/>
    <w:rsid w:val="00CB6A23"/>
    <w:rsid w:val="00CC4458"/>
    <w:rsid w:val="00CD7045"/>
    <w:rsid w:val="00CE6700"/>
    <w:rsid w:val="00CF0A6D"/>
    <w:rsid w:val="00CF729B"/>
    <w:rsid w:val="00D01CEB"/>
    <w:rsid w:val="00D23235"/>
    <w:rsid w:val="00D32D25"/>
    <w:rsid w:val="00D56A4C"/>
    <w:rsid w:val="00D9268C"/>
    <w:rsid w:val="00D95E78"/>
    <w:rsid w:val="00D96AE4"/>
    <w:rsid w:val="00DA5DCF"/>
    <w:rsid w:val="00DB696C"/>
    <w:rsid w:val="00DC1C7A"/>
    <w:rsid w:val="00DD3233"/>
    <w:rsid w:val="00DE3D61"/>
    <w:rsid w:val="00DF23F7"/>
    <w:rsid w:val="00E11D8F"/>
    <w:rsid w:val="00E13295"/>
    <w:rsid w:val="00E25010"/>
    <w:rsid w:val="00E25B3B"/>
    <w:rsid w:val="00E31BDD"/>
    <w:rsid w:val="00E402CD"/>
    <w:rsid w:val="00E47403"/>
    <w:rsid w:val="00E52FBD"/>
    <w:rsid w:val="00E5685B"/>
    <w:rsid w:val="00E74DF2"/>
    <w:rsid w:val="00E75B31"/>
    <w:rsid w:val="00E91160"/>
    <w:rsid w:val="00ED10EA"/>
    <w:rsid w:val="00EE3A01"/>
    <w:rsid w:val="00F024D5"/>
    <w:rsid w:val="00F0282F"/>
    <w:rsid w:val="00F077C7"/>
    <w:rsid w:val="00F10034"/>
    <w:rsid w:val="00F17A3D"/>
    <w:rsid w:val="00F31BBA"/>
    <w:rsid w:val="00F51733"/>
    <w:rsid w:val="00F61751"/>
    <w:rsid w:val="00F626AE"/>
    <w:rsid w:val="00F65868"/>
    <w:rsid w:val="00F7424B"/>
    <w:rsid w:val="00F77079"/>
    <w:rsid w:val="00F77E1F"/>
    <w:rsid w:val="00F835F6"/>
    <w:rsid w:val="00F85567"/>
    <w:rsid w:val="00FC48B2"/>
    <w:rsid w:val="00FD39AD"/>
    <w:rsid w:val="00FE14E2"/>
    <w:rsid w:val="00FF0C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81154"/>
  <w15:chartTrackingRefBased/>
  <w15:docId w15:val="{1F60B762-9CA0-4112-9F6E-BA4DB6D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link w:val="10"/>
    <w:qFormat/>
    <w:rsid w:val="00C61D43"/>
    <w:pPr>
      <w:keepNext/>
      <w:numPr>
        <w:numId w:val="1"/>
      </w:numPr>
      <w:adjustRightInd w:val="0"/>
      <w:snapToGrid w:val="0"/>
      <w:spacing w:beforeLines="100" w:before="360" w:afterLines="100" w:after="360" w:line="240" w:lineRule="atLeast"/>
      <w:jc w:val="both"/>
      <w:outlineLvl w:val="0"/>
    </w:pPr>
    <w:rPr>
      <w:rFonts w:ascii="標楷體" w:eastAsia="標楷體" w:hAnsi="標楷體"/>
      <w:b/>
      <w:bCs/>
      <w:kern w:val="0"/>
      <w:sz w:val="28"/>
      <w:szCs w:val="28"/>
    </w:rPr>
  </w:style>
  <w:style w:type="paragraph" w:styleId="2">
    <w:name w:val="heading 2"/>
    <w:basedOn w:val="a"/>
    <w:next w:val="a"/>
    <w:qFormat/>
    <w:pPr>
      <w:numPr>
        <w:ilvl w:val="1"/>
        <w:numId w:val="1"/>
      </w:numPr>
      <w:tabs>
        <w:tab w:val="clear" w:pos="1418"/>
        <w:tab w:val="num" w:pos="405"/>
      </w:tabs>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BA1022"/>
    <w:pPr>
      <w:numPr>
        <w:ilvl w:val="2"/>
        <w:numId w:val="1"/>
      </w:numPr>
      <w:adjustRightInd w:val="0"/>
      <w:snapToGrid w:val="0"/>
      <w:spacing w:beforeLines="50" w:before="180" w:afterLines="50" w:after="180" w:line="240" w:lineRule="atLeast"/>
      <w:jc w:val="both"/>
      <w:outlineLvl w:val="2"/>
    </w:pPr>
    <w:rPr>
      <w:rFonts w:eastAsia="標楷體"/>
      <w:bCs/>
      <w:szCs w:val="36"/>
    </w:rPr>
  </w:style>
  <w:style w:type="paragraph" w:styleId="4">
    <w:name w:val="heading 4"/>
    <w:basedOn w:val="a"/>
    <w:next w:val="a"/>
    <w:qFormat/>
    <w:rsid w:val="00C61D43"/>
    <w:pPr>
      <w:numPr>
        <w:numId w:val="2"/>
      </w:numPr>
      <w:adjustRightInd w:val="0"/>
      <w:snapToGrid w:val="0"/>
      <w:spacing w:beforeLines="50" w:before="180" w:afterLines="50" w:after="180" w:line="240" w:lineRule="atLeast"/>
      <w:jc w:val="both"/>
      <w:outlineLvl w:val="3"/>
    </w:pPr>
    <w:rPr>
      <w:rFonts w:ascii="Arial" w:eastAsia="標楷體" w:hAnsi="Arial" w:cs="Arial"/>
    </w:rPr>
  </w:style>
  <w:style w:type="paragraph" w:styleId="5">
    <w:name w:val="heading 5"/>
    <w:basedOn w:val="4"/>
    <w:next w:val="a"/>
    <w:qFormat/>
    <w:rsid w:val="00BA1022"/>
    <w:pPr>
      <w:numPr>
        <w:ilvl w:val="4"/>
        <w:numId w:val="1"/>
      </w:num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0">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4">
    <w:name w:val="Balloon Text"/>
    <w:basedOn w:val="a"/>
    <w:semiHidden/>
    <w:rPr>
      <w:rFonts w:ascii="Arial" w:hAnsi="Arial"/>
      <w:sz w:val="18"/>
      <w:szCs w:val="18"/>
    </w:rPr>
  </w:style>
  <w:style w:type="paragraph" w:customStyle="1" w:styleId="12">
    <w:name w:val="標題1內文縮排"/>
    <w:basedOn w:val="a"/>
    <w:rsid w:val="00271708"/>
    <w:pPr>
      <w:adjustRightInd w:val="0"/>
      <w:snapToGrid w:val="0"/>
      <w:spacing w:beforeLines="50" w:before="180" w:afterLines="50" w:after="180" w:line="240" w:lineRule="atLeast"/>
      <w:ind w:leftChars="500" w:left="1200"/>
      <w:jc w:val="both"/>
    </w:pPr>
    <w:rPr>
      <w:rFonts w:ascii="標楷體" w:eastAsia="標楷體" w:hAnsi="標楷體"/>
      <w:kern w:val="0"/>
    </w:rPr>
  </w:style>
  <w:style w:type="paragraph" w:customStyle="1" w:styleId="41">
    <w:name w:val="標題4內文縮排"/>
    <w:basedOn w:val="12"/>
    <w:pPr>
      <w:ind w:left="1985"/>
    </w:pPr>
  </w:style>
  <w:style w:type="paragraph" w:customStyle="1" w:styleId="21">
    <w:name w:val="標題2內文縮排"/>
    <w:basedOn w:val="12"/>
    <w:pPr>
      <w:ind w:left="1418"/>
    </w:pPr>
  </w:style>
  <w:style w:type="paragraph" w:customStyle="1" w:styleId="32">
    <w:name w:val="標題3內文縮排"/>
    <w:basedOn w:val="12"/>
    <w:autoRedefine/>
    <w:pPr>
      <w:ind w:left="1418"/>
    </w:pPr>
  </w:style>
  <w:style w:type="paragraph" w:customStyle="1" w:styleId="51">
    <w:name w:val="標題5內文縮排"/>
    <w:basedOn w:val="41"/>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2234AF"/>
    <w:pPr>
      <w:tabs>
        <w:tab w:val="center" w:pos="4153"/>
        <w:tab w:val="right" w:pos="8306"/>
      </w:tabs>
      <w:snapToGrid w:val="0"/>
    </w:pPr>
    <w:rPr>
      <w:sz w:val="20"/>
      <w:szCs w:val="20"/>
    </w:rPr>
  </w:style>
  <w:style w:type="character" w:customStyle="1" w:styleId="a9">
    <w:name w:val="頁首 字元"/>
    <w:link w:val="a8"/>
    <w:rsid w:val="002234AF"/>
    <w:rPr>
      <w:kern w:val="2"/>
    </w:rPr>
  </w:style>
  <w:style w:type="paragraph" w:styleId="aa">
    <w:name w:val="footer"/>
    <w:basedOn w:val="a"/>
    <w:link w:val="ab"/>
    <w:rsid w:val="002234AF"/>
    <w:pPr>
      <w:tabs>
        <w:tab w:val="center" w:pos="4153"/>
        <w:tab w:val="right" w:pos="8306"/>
      </w:tabs>
      <w:snapToGrid w:val="0"/>
    </w:pPr>
    <w:rPr>
      <w:sz w:val="20"/>
      <w:szCs w:val="20"/>
    </w:rPr>
  </w:style>
  <w:style w:type="character" w:customStyle="1" w:styleId="ab">
    <w:name w:val="頁尾 字元"/>
    <w:link w:val="aa"/>
    <w:rsid w:val="002234AF"/>
    <w:rPr>
      <w:kern w:val="2"/>
    </w:rPr>
  </w:style>
  <w:style w:type="paragraph" w:customStyle="1" w:styleId="-">
    <w:name w:val="表格內文-分散對齊"/>
    <w:rsid w:val="00292E72"/>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292E72"/>
    <w:pPr>
      <w:widowControl w:val="0"/>
      <w:adjustRightInd w:val="0"/>
      <w:snapToGrid w:val="0"/>
      <w:spacing w:line="240" w:lineRule="atLeast"/>
      <w:jc w:val="both"/>
    </w:pPr>
    <w:rPr>
      <w:rFonts w:ascii="Verdana" w:eastAsia="標楷體" w:hAnsi="Verdana" w:cs="新細明體"/>
      <w:kern w:val="2"/>
      <w:sz w:val="24"/>
    </w:rPr>
  </w:style>
  <w:style w:type="paragraph" w:customStyle="1" w:styleId="ac">
    <w:name w:val="文件標題"/>
    <w:rsid w:val="003A47C7"/>
    <w:pPr>
      <w:widowControl w:val="0"/>
      <w:adjustRightInd w:val="0"/>
      <w:snapToGrid w:val="0"/>
      <w:spacing w:afterLines="250" w:after="900" w:line="240" w:lineRule="atLeast"/>
      <w:jc w:val="center"/>
    </w:pPr>
    <w:rPr>
      <w:rFonts w:ascii="Arial" w:eastAsia="標楷體" w:hAnsi="Arial" w:cs="Arial"/>
      <w:b/>
      <w:bCs/>
      <w:kern w:val="2"/>
      <w:sz w:val="36"/>
    </w:rPr>
  </w:style>
  <w:style w:type="paragraph" w:customStyle="1" w:styleId="-1">
    <w:name w:val="標題一-中文"/>
    <w:rsid w:val="00BD4D83"/>
    <w:pPr>
      <w:widowControl w:val="0"/>
      <w:adjustRightInd w:val="0"/>
      <w:snapToGrid w:val="0"/>
      <w:spacing w:line="240" w:lineRule="atLeast"/>
      <w:jc w:val="center"/>
    </w:pPr>
    <w:rPr>
      <w:rFonts w:ascii="Arial" w:eastAsia="標楷體" w:hAnsi="Arial" w:cs="Arial"/>
      <w:b/>
      <w:sz w:val="40"/>
    </w:rPr>
  </w:style>
  <w:style w:type="paragraph" w:customStyle="1" w:styleId="ad">
    <w:name w:val="文件標題一"/>
    <w:rsid w:val="00BD4D83"/>
    <w:pPr>
      <w:widowControl w:val="0"/>
      <w:adjustRightInd w:val="0"/>
      <w:snapToGrid w:val="0"/>
      <w:spacing w:line="240" w:lineRule="atLeast"/>
      <w:jc w:val="center"/>
    </w:pPr>
    <w:rPr>
      <w:rFonts w:ascii="Arial" w:eastAsia="標楷體" w:hAnsi="Arial" w:cs="Arial"/>
      <w:b/>
      <w:sz w:val="44"/>
      <w:szCs w:val="44"/>
    </w:rPr>
  </w:style>
  <w:style w:type="paragraph" w:customStyle="1" w:styleId="ae">
    <w:name w:val="文件標題三"/>
    <w:rsid w:val="00BD4D83"/>
    <w:pPr>
      <w:widowControl w:val="0"/>
      <w:adjustRightInd w:val="0"/>
      <w:snapToGrid w:val="0"/>
      <w:spacing w:line="240" w:lineRule="atLeast"/>
      <w:jc w:val="center"/>
    </w:pPr>
    <w:rPr>
      <w:rFonts w:ascii="Arial" w:eastAsia="標楷體" w:hAnsi="Arial" w:cs="新細明體"/>
      <w:b/>
      <w:bCs/>
      <w:sz w:val="36"/>
    </w:rPr>
  </w:style>
  <w:style w:type="paragraph" w:customStyle="1" w:styleId="af">
    <w:name w:val="文件內文"/>
    <w:rsid w:val="00BD4D83"/>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BD4D83"/>
    <w:pPr>
      <w:widowControl w:val="0"/>
      <w:autoSpaceDE w:val="0"/>
      <w:autoSpaceDN w:val="0"/>
      <w:adjustRightInd w:val="0"/>
    </w:pPr>
    <w:rPr>
      <w:rFonts w:ascii="微軟正黑體" w:eastAsia="微軟正黑體" w:cs="微軟正黑體"/>
      <w:color w:val="000000"/>
      <w:sz w:val="24"/>
      <w:szCs w:val="24"/>
    </w:rPr>
  </w:style>
  <w:style w:type="paragraph" w:styleId="af0">
    <w:name w:val="Body Text Indent"/>
    <w:basedOn w:val="a"/>
    <w:link w:val="af1"/>
    <w:rsid w:val="00BD4D83"/>
    <w:pPr>
      <w:spacing w:after="120"/>
      <w:ind w:leftChars="200" w:left="480"/>
    </w:pPr>
  </w:style>
  <w:style w:type="character" w:customStyle="1" w:styleId="af1">
    <w:name w:val="本文縮排 字元"/>
    <w:link w:val="af0"/>
    <w:rsid w:val="00BD4D83"/>
    <w:rPr>
      <w:kern w:val="2"/>
      <w:sz w:val="24"/>
      <w:szCs w:val="24"/>
    </w:rPr>
  </w:style>
  <w:style w:type="paragraph" w:styleId="af2">
    <w:name w:val="List Paragraph"/>
    <w:basedOn w:val="a"/>
    <w:uiPriority w:val="34"/>
    <w:qFormat/>
    <w:rsid w:val="003D7FA3"/>
    <w:pPr>
      <w:ind w:leftChars="200" w:left="480"/>
    </w:pPr>
  </w:style>
  <w:style w:type="paragraph" w:styleId="af3">
    <w:name w:val="Revision"/>
    <w:hidden/>
    <w:uiPriority w:val="99"/>
    <w:semiHidden/>
    <w:rsid w:val="00122A8E"/>
    <w:rPr>
      <w:kern w:val="2"/>
      <w:sz w:val="24"/>
      <w:szCs w:val="24"/>
    </w:rPr>
  </w:style>
  <w:style w:type="paragraph" w:customStyle="1" w:styleId="af4">
    <w:name w:val="文件本文"/>
    <w:rsid w:val="008C3511"/>
    <w:pPr>
      <w:adjustRightInd w:val="0"/>
      <w:snapToGrid w:val="0"/>
      <w:spacing w:beforeLines="20" w:before="72" w:afterLines="20" w:after="72" w:line="240" w:lineRule="atLeast"/>
      <w:jc w:val="both"/>
    </w:pPr>
    <w:rPr>
      <w:rFonts w:ascii="Verdana" w:eastAsia="標楷體" w:hAnsi="Verdana"/>
      <w:kern w:val="2"/>
      <w:sz w:val="24"/>
      <w:szCs w:val="24"/>
    </w:rPr>
  </w:style>
  <w:style w:type="character" w:customStyle="1" w:styleId="30">
    <w:name w:val="標題 3 字元"/>
    <w:basedOn w:val="a0"/>
    <w:link w:val="3"/>
    <w:rsid w:val="00465D83"/>
    <w:rPr>
      <w:rFonts w:eastAsia="標楷體"/>
      <w:bCs/>
      <w:kern w:val="2"/>
      <w:sz w:val="24"/>
      <w:szCs w:val="36"/>
    </w:rPr>
  </w:style>
  <w:style w:type="character" w:customStyle="1" w:styleId="10">
    <w:name w:val="標題 1 字元"/>
    <w:basedOn w:val="a0"/>
    <w:link w:val="1"/>
    <w:rsid w:val="00C9311B"/>
    <w:rPr>
      <w:rFonts w:ascii="標楷體" w:eastAsia="標楷體" w:hAnsi="標楷體"/>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0AFAC-531A-402A-BE82-A15EFD90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維 護 合 約</dc:title>
  <dc:subject/>
  <dc:creator>user</dc:creator>
  <cp:keywords/>
  <dc:description/>
  <cp:lastModifiedBy>潘世佳資訊部資訊安全處</cp:lastModifiedBy>
  <cp:revision>9</cp:revision>
  <cp:lastPrinted>2023-08-08T02:05:00Z</cp:lastPrinted>
  <dcterms:created xsi:type="dcterms:W3CDTF">2024-11-11T08:41:00Z</dcterms:created>
  <dcterms:modified xsi:type="dcterms:W3CDTF">2024-12-10T02:55:00Z</dcterms:modified>
  <cp:contentStatus/>
</cp:coreProperties>
</file>